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E471" w14:textId="55A43948" w:rsidR="006510E1" w:rsidRPr="00DB03F7" w:rsidRDefault="00577AE1" w:rsidP="00DB7A4C">
      <w:pPr>
        <w:spacing w:line="240" w:lineRule="auto"/>
        <w:jc w:val="center"/>
        <w:rPr>
          <w:b/>
          <w:sz w:val="28"/>
          <w:szCs w:val="28"/>
        </w:rPr>
      </w:pPr>
      <w:bookmarkStart w:id="0" w:name="_Hlk154077635"/>
      <w:bookmarkStart w:id="1" w:name="_Hlk154074570"/>
      <w:r w:rsidRPr="00DB03F7">
        <w:rPr>
          <w:b/>
          <w:sz w:val="28"/>
          <w:szCs w:val="28"/>
        </w:rPr>
        <w:t>Religious Tolerance</w:t>
      </w:r>
      <w:r w:rsidR="006510E1" w:rsidRPr="00DB03F7">
        <w:rPr>
          <w:b/>
          <w:sz w:val="28"/>
          <w:szCs w:val="28"/>
        </w:rPr>
        <w:t xml:space="preserve"> and the Implementation of Climate Change Policies: </w:t>
      </w:r>
      <w:r w:rsidR="00441025" w:rsidRPr="00DB03F7">
        <w:rPr>
          <w:b/>
          <w:sz w:val="28"/>
          <w:szCs w:val="28"/>
        </w:rPr>
        <w:t>A</w:t>
      </w:r>
      <w:r w:rsidR="006510E1" w:rsidRPr="00DB03F7">
        <w:rPr>
          <w:b/>
          <w:sz w:val="28"/>
          <w:szCs w:val="28"/>
        </w:rPr>
        <w:t xml:space="preserve">nalysis </w:t>
      </w:r>
      <w:r w:rsidR="00C11E04" w:rsidRPr="00DB03F7">
        <w:rPr>
          <w:b/>
          <w:sz w:val="28"/>
          <w:szCs w:val="28"/>
        </w:rPr>
        <w:t xml:space="preserve">from the </w:t>
      </w:r>
      <w:r w:rsidR="00441025" w:rsidRPr="00DB03F7">
        <w:rPr>
          <w:b/>
          <w:sz w:val="28"/>
          <w:szCs w:val="28"/>
        </w:rPr>
        <w:t>P</w:t>
      </w:r>
      <w:r w:rsidR="00C11E04" w:rsidRPr="00DB03F7">
        <w:rPr>
          <w:b/>
          <w:sz w:val="28"/>
          <w:szCs w:val="28"/>
        </w:rPr>
        <w:t>erspective</w:t>
      </w:r>
      <w:r w:rsidR="006510E1" w:rsidRPr="00DB03F7">
        <w:rPr>
          <w:b/>
          <w:sz w:val="28"/>
          <w:szCs w:val="28"/>
        </w:rPr>
        <w:t xml:space="preserve"> of Institutional Logic</w:t>
      </w:r>
    </w:p>
    <w:p w14:paraId="4BA48005" w14:textId="05221A81" w:rsidR="006F62BE" w:rsidRPr="00DB03F7" w:rsidRDefault="006F62BE" w:rsidP="006F62BE">
      <w:pPr>
        <w:spacing w:after="0" w:line="240" w:lineRule="auto"/>
        <w:jc w:val="center"/>
      </w:pPr>
      <w:bookmarkStart w:id="2" w:name="_Hlk146979785"/>
      <w:bookmarkEnd w:id="0"/>
      <w:r w:rsidRPr="00DB03F7">
        <w:t>Aut</w:t>
      </w:r>
      <w:r w:rsidR="006510E1" w:rsidRPr="00DB03F7">
        <w:t>h</w:t>
      </w:r>
      <w:r w:rsidRPr="00DB03F7">
        <w:t>or 1</w:t>
      </w:r>
      <w:r w:rsidRPr="00DB03F7">
        <w:rPr>
          <w:rStyle w:val="Refdenotaalpie"/>
        </w:rPr>
        <w:footnoteReference w:id="1"/>
      </w:r>
      <w:bookmarkEnd w:id="2"/>
    </w:p>
    <w:p w14:paraId="00D00A56" w14:textId="085F8BF3" w:rsidR="006F62BE" w:rsidRPr="00DB03F7" w:rsidRDefault="006F62BE" w:rsidP="006F62BE">
      <w:pPr>
        <w:spacing w:after="0" w:line="240" w:lineRule="auto"/>
        <w:jc w:val="center"/>
        <w:rPr>
          <w:vertAlign w:val="superscript"/>
        </w:rPr>
      </w:pPr>
      <w:r w:rsidRPr="00DB03F7">
        <w:t>Aut</w:t>
      </w:r>
      <w:r w:rsidR="006510E1" w:rsidRPr="00DB03F7">
        <w:t>h</w:t>
      </w:r>
      <w:r w:rsidRPr="00DB03F7">
        <w:t>or 2</w:t>
      </w:r>
      <w:r w:rsidRPr="00DB03F7">
        <w:rPr>
          <w:vertAlign w:val="superscript"/>
        </w:rPr>
        <w:t>1</w:t>
      </w:r>
    </w:p>
    <w:p w14:paraId="48293E30" w14:textId="5488AEE3" w:rsidR="006F62BE" w:rsidRPr="00DB03F7" w:rsidRDefault="006F62BE" w:rsidP="006F62BE">
      <w:pPr>
        <w:spacing w:after="0" w:line="240" w:lineRule="auto"/>
        <w:jc w:val="center"/>
      </w:pPr>
      <w:r w:rsidRPr="00DB03F7">
        <w:t>Aut</w:t>
      </w:r>
      <w:r w:rsidR="006510E1" w:rsidRPr="00DB03F7">
        <w:t>h</w:t>
      </w:r>
      <w:r w:rsidRPr="00DB03F7">
        <w:t>or 3</w:t>
      </w:r>
      <w:r w:rsidRPr="00DB03F7">
        <w:rPr>
          <w:rStyle w:val="Refdenotaalpie"/>
        </w:rPr>
        <w:footnoteReference w:id="2"/>
      </w:r>
    </w:p>
    <w:p w14:paraId="71439313" w14:textId="1AAA0A7E" w:rsidR="006F62BE" w:rsidRPr="00DB03F7" w:rsidRDefault="006F62BE" w:rsidP="006F62BE">
      <w:pPr>
        <w:spacing w:after="0" w:line="240" w:lineRule="auto"/>
        <w:jc w:val="center"/>
      </w:pPr>
      <w:r w:rsidRPr="00DB03F7">
        <w:t>Aut</w:t>
      </w:r>
      <w:r w:rsidR="006510E1" w:rsidRPr="00DB03F7">
        <w:t>h</w:t>
      </w:r>
      <w:r w:rsidRPr="00DB03F7">
        <w:t>or 4</w:t>
      </w:r>
      <w:r w:rsidRPr="00DB03F7">
        <w:rPr>
          <w:vertAlign w:val="superscript"/>
        </w:rPr>
        <w:t>1</w:t>
      </w:r>
    </w:p>
    <w:p w14:paraId="486E2AD3" w14:textId="77777777" w:rsidR="006F62BE" w:rsidRPr="00DB03F7" w:rsidRDefault="006F62BE" w:rsidP="006F62BE">
      <w:pPr>
        <w:jc w:val="center"/>
        <w:rPr>
          <w:b/>
        </w:rPr>
      </w:pPr>
    </w:p>
    <w:p w14:paraId="0D8C20BC" w14:textId="2631F3FF" w:rsidR="00585A47" w:rsidRPr="00DB03F7" w:rsidRDefault="006F62BE" w:rsidP="00C427A8">
      <w:pPr>
        <w:pStyle w:val="Prrafodelista"/>
        <w:numPr>
          <w:ilvl w:val="0"/>
          <w:numId w:val="1"/>
        </w:numPr>
        <w:jc w:val="both"/>
        <w:rPr>
          <w:b/>
        </w:rPr>
      </w:pPr>
      <w:r w:rsidRPr="00DB03F7">
        <w:rPr>
          <w:b/>
        </w:rPr>
        <w:t>Introduc</w:t>
      </w:r>
      <w:r w:rsidR="00585A47" w:rsidRPr="00DB03F7">
        <w:rPr>
          <w:b/>
        </w:rPr>
        <w:t>tion</w:t>
      </w:r>
    </w:p>
    <w:p w14:paraId="5FDEE526" w14:textId="3F1F68A6" w:rsidR="006F62BE" w:rsidRPr="00DB03F7" w:rsidRDefault="00585A47" w:rsidP="00C24108">
      <w:pPr>
        <w:jc w:val="both"/>
      </w:pPr>
      <w:r w:rsidRPr="00DB03F7">
        <w:t xml:space="preserve">   </w:t>
      </w:r>
      <w:r w:rsidR="00291B2E" w:rsidRPr="00DB03F7">
        <w:t xml:space="preserve">   </w:t>
      </w:r>
      <w:r w:rsidRPr="00DB03F7">
        <w:t xml:space="preserve"> </w:t>
      </w:r>
      <w:r w:rsidR="0018030D" w:rsidRPr="00DB03F7">
        <w:t xml:space="preserve">Climate change </w:t>
      </w:r>
      <w:r w:rsidRPr="00DB03F7">
        <w:t xml:space="preserve">and the </w:t>
      </w:r>
      <w:bookmarkStart w:id="5" w:name="_Hlk154076333"/>
      <w:r w:rsidRPr="00DB03F7">
        <w:t xml:space="preserve">environmental crisis resulting from its effects are indisputable realities. Despite the fact that there are still voices that </w:t>
      </w:r>
      <w:r w:rsidR="00234EF9" w:rsidRPr="00DB03F7">
        <w:t>re</w:t>
      </w:r>
      <w:r w:rsidR="009629D3" w:rsidRPr="00DB03F7">
        <w:t>fuse to accept</w:t>
      </w:r>
      <w:r w:rsidR="008D28EE" w:rsidRPr="00DB03F7">
        <w:t xml:space="preserve"> this</w:t>
      </w:r>
      <w:r w:rsidR="00814848" w:rsidRPr="00DB03F7">
        <w:t xml:space="preserve"> situation</w:t>
      </w:r>
      <w:r w:rsidRPr="00DB03F7">
        <w:t>, scientific evidence points to the unquestionable and imperative need to take de</w:t>
      </w:r>
      <w:r w:rsidR="00D20247" w:rsidRPr="00DB03F7">
        <w:t>cisive</w:t>
      </w:r>
      <w:r w:rsidRPr="00DB03F7">
        <w:t xml:space="preserve"> action to mitigate its possible and increasingly imminent</w:t>
      </w:r>
      <w:r w:rsidR="00904924" w:rsidRPr="00DB03F7">
        <w:t xml:space="preserve"> and</w:t>
      </w:r>
      <w:r w:rsidRPr="00DB03F7">
        <w:t xml:space="preserve"> devastating effects (IPCC, 2022). </w:t>
      </w:r>
      <w:commentRangeStart w:id="6"/>
      <w:r w:rsidR="00C24108" w:rsidRPr="00DB03F7">
        <w:t>Among the various research objectives aimed at overcoming the climate crisis, we find the analysis of the variables that favour the implementation of policies dedicated to halting climate change.</w:t>
      </w:r>
      <w:commentRangeEnd w:id="6"/>
      <w:r w:rsidR="00C24108" w:rsidRPr="00DB03F7">
        <w:rPr>
          <w:rStyle w:val="Refdecomentario"/>
        </w:rPr>
        <w:commentReference w:id="6"/>
      </w:r>
      <w:r w:rsidR="00C24108" w:rsidRPr="00DB03F7">
        <w:t xml:space="preserve"> </w:t>
      </w:r>
      <w:bookmarkEnd w:id="5"/>
      <w:r w:rsidR="0058465E" w:rsidRPr="00DB03F7">
        <w:t xml:space="preserve">These objectives are fully </w:t>
      </w:r>
      <w:r w:rsidR="0064797C" w:rsidRPr="00DB03F7">
        <w:t xml:space="preserve">in </w:t>
      </w:r>
      <w:r w:rsidR="00A05BFA" w:rsidRPr="00DB03F7">
        <w:t>consonance</w:t>
      </w:r>
      <w:r w:rsidR="0058465E" w:rsidRPr="00DB03F7">
        <w:t xml:space="preserve"> with the proposal of the United Nations (2018) in Sustainable Development Goals </w:t>
      </w:r>
      <w:r w:rsidR="00215F6F" w:rsidRPr="00DB03F7">
        <w:t>seven</w:t>
      </w:r>
      <w:r w:rsidR="006F62BE" w:rsidRPr="00DB03F7">
        <w:rPr>
          <w:rStyle w:val="Refdenotaalpie"/>
          <w:rPrChange w:id="7" w:author="Sergio Barona" w:date="2024-02-12T23:22:00Z">
            <w:rPr>
              <w:rStyle w:val="Refdenotaalpie"/>
              <w:lang w:val="es-ES_tradnl"/>
            </w:rPr>
          </w:rPrChange>
        </w:rPr>
        <w:footnoteReference w:id="3"/>
      </w:r>
      <w:r w:rsidR="006F62BE" w:rsidRPr="00DB03F7">
        <w:t xml:space="preserve"> </w:t>
      </w:r>
      <w:r w:rsidR="00215F6F" w:rsidRPr="00DB03F7">
        <w:t>and</w:t>
      </w:r>
      <w:r w:rsidR="006F62BE" w:rsidRPr="00DB03F7">
        <w:t xml:space="preserve"> t</w:t>
      </w:r>
      <w:r w:rsidR="00215F6F" w:rsidRPr="00DB03F7">
        <w:t>hirteen</w:t>
      </w:r>
      <w:r w:rsidR="006F62BE" w:rsidRPr="00DB03F7">
        <w:rPr>
          <w:rStyle w:val="Refdenotaalpie"/>
          <w:rPrChange w:id="9" w:author="Sergio Barona" w:date="2024-02-12T23:22:00Z">
            <w:rPr>
              <w:rStyle w:val="Refdenotaalpie"/>
              <w:lang w:val="es-ES_tradnl"/>
            </w:rPr>
          </w:rPrChange>
        </w:rPr>
        <w:footnoteReference w:id="4"/>
      </w:r>
      <w:r w:rsidR="002B2EE9" w:rsidRPr="00DB03F7">
        <w:t>,</w:t>
      </w:r>
      <w:r w:rsidR="00882A72" w:rsidRPr="00DB03F7">
        <w:t xml:space="preserve"> and </w:t>
      </w:r>
      <w:r w:rsidR="00DA4639" w:rsidRPr="00DB03F7">
        <w:t>in order that</w:t>
      </w:r>
      <w:r w:rsidR="002B2EE9" w:rsidRPr="00DB03F7">
        <w:t xml:space="preserve"> they may be</w:t>
      </w:r>
      <w:r w:rsidR="00215F6F" w:rsidRPr="00DB03F7">
        <w:t xml:space="preserve"> </w:t>
      </w:r>
      <w:r w:rsidR="00B408AA" w:rsidRPr="00DB03F7">
        <w:t>addressed</w:t>
      </w:r>
      <w:r w:rsidR="00215F6F" w:rsidRPr="00DB03F7">
        <w:t xml:space="preserve"> </w:t>
      </w:r>
      <w:r w:rsidR="00FE70A9" w:rsidRPr="00DB03F7">
        <w:t>taking into account</w:t>
      </w:r>
      <w:r w:rsidR="00215F6F" w:rsidRPr="00DB03F7">
        <w:t xml:space="preserve"> their complexity, </w:t>
      </w:r>
      <w:r w:rsidR="00FE70A9" w:rsidRPr="00DB03F7">
        <w:t>culture must be considered</w:t>
      </w:r>
      <w:r w:rsidR="00215F6F" w:rsidRPr="00DB03F7">
        <w:t xml:space="preserve"> as a central element</w:t>
      </w:r>
      <w:r w:rsidR="00FE70A9" w:rsidRPr="00DB03F7">
        <w:t>,</w:t>
      </w:r>
      <w:r w:rsidR="00215F6F" w:rsidRPr="00DB03F7">
        <w:t xml:space="preserve"> </w:t>
      </w:r>
      <w:r w:rsidR="00FE70A9" w:rsidRPr="00DB03F7">
        <w:t>since</w:t>
      </w:r>
      <w:r w:rsidR="00215F6F" w:rsidRPr="00DB03F7">
        <w:t xml:space="preserve"> it plays a de</w:t>
      </w:r>
      <w:r w:rsidR="00A739AC" w:rsidRPr="00DB03F7">
        <w:t>cisive</w:t>
      </w:r>
      <w:r w:rsidR="00215F6F" w:rsidRPr="00DB03F7">
        <w:t xml:space="preserve"> role in human decisions (Weber, 1930). </w:t>
      </w:r>
      <w:r w:rsidR="006701B0" w:rsidRPr="00DB03F7">
        <w:t>Henceforth</w:t>
      </w:r>
      <w:r w:rsidR="00215F6F" w:rsidRPr="00DB03F7">
        <w:t xml:space="preserve">, this study </w:t>
      </w:r>
      <w:r w:rsidR="00A739AC" w:rsidRPr="00DB03F7">
        <w:t xml:space="preserve">will </w:t>
      </w:r>
      <w:r w:rsidR="00215F6F" w:rsidRPr="00DB03F7">
        <w:t xml:space="preserve">explore religion as an important dimension of culture, and its </w:t>
      </w:r>
      <w:r w:rsidR="00FB71CA" w:rsidRPr="00DB03F7">
        <w:t>conceivable</w:t>
      </w:r>
      <w:r w:rsidR="00215F6F" w:rsidRPr="00DB03F7">
        <w:t xml:space="preserve"> impact on the implementation of policies against climate change.</w:t>
      </w:r>
      <w:r w:rsidR="006F62BE" w:rsidRPr="00DB03F7">
        <w:t xml:space="preserve"> </w:t>
      </w:r>
    </w:p>
    <w:p w14:paraId="722B6BE2" w14:textId="77777777" w:rsidR="007447C3" w:rsidRPr="00DB03F7" w:rsidRDefault="004701B0" w:rsidP="007447C3">
      <w:pPr>
        <w:spacing w:line="240" w:lineRule="auto"/>
        <w:ind w:firstLine="284"/>
        <w:jc w:val="both"/>
        <w:rPr>
          <w:ins w:id="11" w:author="Sergio Barona" w:date="2024-02-12T22:31:00Z"/>
        </w:rPr>
      </w:pPr>
      <w:r w:rsidRPr="00DB03F7">
        <w:t>In this sense</w:t>
      </w:r>
      <w:r w:rsidR="00A823B5" w:rsidRPr="00DB03F7">
        <w:t xml:space="preserve">, by focusing on the cultural dimension, we </w:t>
      </w:r>
      <w:r w:rsidR="007A735B" w:rsidRPr="00DB03F7">
        <w:t>maintain</w:t>
      </w:r>
      <w:r w:rsidR="00A823B5" w:rsidRPr="00DB03F7">
        <w:t xml:space="preserve"> that the new institutional theory </w:t>
      </w:r>
      <w:r w:rsidR="006D2187" w:rsidRPr="00DB03F7">
        <w:t xml:space="preserve">attaches </w:t>
      </w:r>
      <w:r w:rsidR="00E0452B" w:rsidRPr="00DB03F7">
        <w:t>considerable</w:t>
      </w:r>
      <w:r w:rsidR="006D2187" w:rsidRPr="00DB03F7">
        <w:t xml:space="preserve"> importance to </w:t>
      </w:r>
      <w:r w:rsidR="00A823B5" w:rsidRPr="00DB03F7">
        <w:t xml:space="preserve">cultural </w:t>
      </w:r>
      <w:r w:rsidR="006D2187" w:rsidRPr="00DB03F7">
        <w:t>elements,</w:t>
      </w:r>
      <w:r w:rsidR="00A823B5" w:rsidRPr="00DB03F7">
        <w:t xml:space="preserve"> </w:t>
      </w:r>
      <w:r w:rsidR="00C176B2" w:rsidRPr="00DB03F7">
        <w:t>since</w:t>
      </w:r>
      <w:r w:rsidR="00A823B5" w:rsidRPr="00DB03F7">
        <w:t xml:space="preserve"> it </w:t>
      </w:r>
      <w:r w:rsidR="00D23209" w:rsidRPr="00DB03F7">
        <w:t>regards</w:t>
      </w:r>
      <w:r w:rsidR="00A823B5" w:rsidRPr="00DB03F7">
        <w:t xml:space="preserve"> the study of institutions </w:t>
      </w:r>
      <w:r w:rsidR="00D23209" w:rsidRPr="00DB03F7">
        <w:t>a</w:t>
      </w:r>
      <w:r w:rsidR="00A823B5" w:rsidRPr="00DB03F7">
        <w:t>s necessary to understand the behavio</w:t>
      </w:r>
      <w:r w:rsidR="00B87463" w:rsidRPr="00DB03F7">
        <w:t>u</w:t>
      </w:r>
      <w:r w:rsidR="00A823B5" w:rsidRPr="00DB03F7">
        <w:t>r of organizations</w:t>
      </w:r>
      <w:r w:rsidR="00C24108" w:rsidRPr="00DB03F7">
        <w:t xml:space="preserve"> (Meyer &amp; Rowan, 1977; DiMaggio, &amp; Powell, 1983)</w:t>
      </w:r>
      <w:r w:rsidR="00A823B5" w:rsidRPr="00DB03F7">
        <w:t xml:space="preserve">. </w:t>
      </w:r>
      <w:r w:rsidR="00C24108" w:rsidRPr="00DB03F7">
        <w:t>From the standpoint of institutional theory</w:t>
      </w:r>
      <w:r w:rsidR="00A823B5" w:rsidRPr="00DB03F7">
        <w:t>, we find Hoffman's (2011) research</w:t>
      </w:r>
      <w:r w:rsidR="00C24108" w:rsidRPr="00DB03F7">
        <w:t>, whi</w:t>
      </w:r>
      <w:r w:rsidR="007447C3" w:rsidRPr="00DB03F7">
        <w:t>63/12</w:t>
      </w:r>
      <w:r w:rsidR="00C24108" w:rsidRPr="00DB03F7">
        <w:t xml:space="preserve">ch </w:t>
      </w:r>
      <w:r w:rsidR="00E54994" w:rsidRPr="00DB03F7">
        <w:t>proposes</w:t>
      </w:r>
      <w:r w:rsidR="00A823B5" w:rsidRPr="00DB03F7">
        <w:t xml:space="preserve"> that there are two institutional logics (convinced and skeptical) </w:t>
      </w:r>
      <w:r w:rsidR="00C761AE" w:rsidRPr="00DB03F7">
        <w:t>in opposition with</w:t>
      </w:r>
      <w:r w:rsidR="00A823B5" w:rsidRPr="00DB03F7">
        <w:t xml:space="preserve"> each other </w:t>
      </w:r>
      <w:r w:rsidR="0016372E" w:rsidRPr="00DB03F7">
        <w:t>on</w:t>
      </w:r>
      <w:r w:rsidR="00A823B5" w:rsidRPr="00DB03F7">
        <w:t xml:space="preserve"> the issue of climate change; </w:t>
      </w:r>
      <w:r w:rsidR="00C761AE" w:rsidRPr="00DB03F7">
        <w:t>m</w:t>
      </w:r>
      <w:r w:rsidR="00A823B5" w:rsidRPr="00DB03F7">
        <w:t>oreover, he points out that the confrontation between these logics seems to lead to what he calls a "logical schism"</w:t>
      </w:r>
      <w:r w:rsidR="00C24108" w:rsidRPr="00DB03F7">
        <w:t>.</w:t>
      </w:r>
      <w:r w:rsidR="00A823B5" w:rsidRPr="00DB03F7">
        <w:t xml:space="preserve"> </w:t>
      </w:r>
      <w:r w:rsidR="006D2187" w:rsidRPr="00DB03F7">
        <w:t>H</w:t>
      </w:r>
      <w:r w:rsidR="00A823B5" w:rsidRPr="00DB03F7">
        <w:t>e</w:t>
      </w:r>
      <w:r w:rsidR="000D412F" w:rsidRPr="00DB03F7">
        <w:t xml:space="preserve"> </w:t>
      </w:r>
      <w:r w:rsidRPr="00DB03F7">
        <w:t xml:space="preserve">goes on to </w:t>
      </w:r>
      <w:r w:rsidR="007854C4" w:rsidRPr="00DB03F7">
        <w:t>maintain</w:t>
      </w:r>
      <w:r w:rsidRPr="00DB03F7">
        <w:t xml:space="preserve"> </w:t>
      </w:r>
      <w:r w:rsidR="00A823B5" w:rsidRPr="00DB03F7">
        <w:t xml:space="preserve">that in this </w:t>
      </w:r>
      <w:r w:rsidR="006D2187" w:rsidRPr="00DB03F7">
        <w:t>context</w:t>
      </w:r>
      <w:r w:rsidR="00A823B5" w:rsidRPr="00DB03F7">
        <w:t xml:space="preserve"> the social sciences have the responsibility to provide elements </w:t>
      </w:r>
      <w:del w:id="12" w:author="Sergio Barona" w:date="2024-02-12T22:28:00Z">
        <w:r w:rsidR="00A823B5" w:rsidRPr="00776317" w:rsidDel="007447C3">
          <w:delText xml:space="preserve">of clarity </w:delText>
        </w:r>
      </w:del>
      <w:r w:rsidR="00A823B5" w:rsidRPr="00DB03F7">
        <w:t xml:space="preserve">that </w:t>
      </w:r>
      <w:r w:rsidR="007854C4" w:rsidRPr="00DB03F7">
        <w:t>could</w:t>
      </w:r>
      <w:r w:rsidR="00C24108" w:rsidRPr="00DB03F7">
        <w:t xml:space="preserve"> </w:t>
      </w:r>
      <w:r w:rsidR="00A823B5" w:rsidRPr="00DB03F7">
        <w:t>help overcome this confrontation,</w:t>
      </w:r>
      <w:r w:rsidR="00BE0B70" w:rsidRPr="00DB03F7">
        <w:t xml:space="preserve"> </w:t>
      </w:r>
      <w:r w:rsidR="005038F5" w:rsidRPr="00DB03F7">
        <w:t>with arguments based</w:t>
      </w:r>
      <w:r w:rsidR="00350C6F" w:rsidRPr="00DB03F7">
        <w:t xml:space="preserve"> on </w:t>
      </w:r>
      <w:r w:rsidR="00A823B5" w:rsidRPr="00DB03F7">
        <w:t xml:space="preserve">negotiation frameworks such as religion. </w:t>
      </w:r>
      <w:ins w:id="13" w:author="Sergio Barona" w:date="2024-02-12T22:31:00Z">
        <w:r w:rsidR="007447C3" w:rsidRPr="00DB03F7">
          <w:t>However, from a different point of view, Sharma et al. (2021) reveal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ins>
    </w:p>
    <w:p w14:paraId="2BBF0CF1" w14:textId="06D6B19E" w:rsidR="007447C3" w:rsidRPr="00DB03F7" w:rsidRDefault="007447C3" w:rsidP="007447C3">
      <w:pPr>
        <w:spacing w:line="240" w:lineRule="auto"/>
        <w:ind w:firstLine="284"/>
        <w:jc w:val="both"/>
      </w:pPr>
    </w:p>
    <w:p w14:paraId="77F11E81" w14:textId="5C2FC1B9" w:rsidR="00AA6EF9" w:rsidRPr="00DB03F7" w:rsidDel="007447C3" w:rsidRDefault="00AA6EF9" w:rsidP="007447C3">
      <w:pPr>
        <w:spacing w:line="240" w:lineRule="auto"/>
        <w:ind w:firstLine="284"/>
        <w:jc w:val="both"/>
        <w:rPr>
          <w:del w:id="14" w:author="Sergio Barona" w:date="2024-02-12T22:31:00Z"/>
        </w:rPr>
      </w:pPr>
      <w:del w:id="15" w:author="Sergio Barona" w:date="2024-02-12T22:31:00Z">
        <w:r w:rsidRPr="00DB03F7" w:rsidDel="007447C3">
          <w:delText xml:space="preserve">However, </w:delText>
        </w:r>
      </w:del>
      <w:del w:id="16" w:author="Sergio Barona" w:date="2024-02-12T22:30:00Z">
        <w:r w:rsidRPr="00DB03F7" w:rsidDel="007447C3">
          <w:delText xml:space="preserve">we </w:delText>
        </w:r>
        <w:r w:rsidR="00A33943" w:rsidRPr="00DB03F7" w:rsidDel="007447C3">
          <w:delText>cite</w:delText>
        </w:r>
        <w:r w:rsidR="00F702FC" w:rsidRPr="00DB03F7" w:rsidDel="007447C3">
          <w:delText xml:space="preserve"> from a different point of view</w:delText>
        </w:r>
        <w:r w:rsidRPr="00DB03F7" w:rsidDel="007447C3">
          <w:delText xml:space="preserve"> the research of Sharma et al. (2021) </w:delText>
        </w:r>
        <w:r w:rsidRPr="00DB03F7" w:rsidDel="007447C3">
          <w:rPr>
            <w:i/>
            <w:iCs/>
          </w:rPr>
          <w:delText>Religiosity and Climate Change Policies</w:delText>
        </w:r>
        <w:r w:rsidRPr="00DB03F7" w:rsidDel="007447C3">
          <w:delText xml:space="preserve">, whose findings reveal </w:delText>
        </w:r>
      </w:del>
      <w:del w:id="17" w:author="Sergio Barona" w:date="2024-02-12T22:31:00Z">
        <w:r w:rsidRPr="00DB03F7" w:rsidDel="007447C3">
          <w:delText xml:space="preserve">a negative impact of religion </w:delText>
        </w:r>
        <w:r w:rsidRPr="00DB03F7" w:rsidDel="007447C3">
          <w:lastRenderedPageBreak/>
          <w:delText xml:space="preserve">on the implementation of policies against climate change, </w:delText>
        </w:r>
        <w:r w:rsidR="00E7688B" w:rsidRPr="00DB03F7" w:rsidDel="007447C3">
          <w:delText>suggesting</w:delText>
        </w:r>
        <w:r w:rsidRPr="00DB03F7" w:rsidDel="007447C3">
          <w:delText xml:space="preserve"> it</w:delText>
        </w:r>
        <w:r w:rsidR="00E7688B" w:rsidRPr="00DB03F7" w:rsidDel="007447C3">
          <w:delText xml:space="preserve"> to be</w:delText>
        </w:r>
        <w:r w:rsidRPr="00DB03F7" w:rsidDel="007447C3">
          <w:delText xml:space="preserve"> a barrier, while </w:delText>
        </w:r>
        <w:r w:rsidR="000D2AA4" w:rsidRPr="00DB03F7" w:rsidDel="007447C3">
          <w:delText>at the same time</w:delText>
        </w:r>
        <w:r w:rsidR="00391DB4" w:rsidRPr="00DB03F7" w:rsidDel="007447C3">
          <w:delText>,</w:delText>
        </w:r>
        <w:r w:rsidR="000D2AA4" w:rsidRPr="00DB03F7" w:rsidDel="007447C3">
          <w:delText xml:space="preserve"> </w:delText>
        </w:r>
        <w:r w:rsidRPr="00DB03F7" w:rsidDel="007447C3">
          <w:delText xml:space="preserve">the higher the level of religiosity </w:delText>
        </w:r>
        <w:r w:rsidR="00391DB4" w:rsidRPr="00DB03F7" w:rsidDel="007447C3">
          <w:delText xml:space="preserve">that exists </w:delText>
        </w:r>
        <w:r w:rsidRPr="00DB03F7" w:rsidDel="007447C3">
          <w:delText xml:space="preserve">in a country, the greater the difficulty there will be in </w:delText>
        </w:r>
        <w:r w:rsidR="003D18D4" w:rsidRPr="00DB03F7" w:rsidDel="007447C3">
          <w:delText>the application of</w:delText>
        </w:r>
        <w:r w:rsidRPr="00DB03F7" w:rsidDel="007447C3">
          <w:delText xml:space="preserve"> such policies.</w:delText>
        </w:r>
      </w:del>
    </w:p>
    <w:p w14:paraId="036192F0" w14:textId="463634DE" w:rsidR="00C95972" w:rsidRPr="00DB03F7" w:rsidRDefault="00612FD9">
      <w:pPr>
        <w:jc w:val="both"/>
        <w:pPrChange w:id="18" w:author="Sergio Barona" w:date="2024-02-12T22:39:00Z">
          <w:pPr/>
        </w:pPrChange>
      </w:pPr>
      <w:r w:rsidRPr="00DB03F7">
        <w:t xml:space="preserve">    </w:t>
      </w:r>
      <w:r w:rsidR="00C95972" w:rsidRPr="00DB03F7">
        <w:t xml:space="preserve">In short, while from one </w:t>
      </w:r>
      <w:r w:rsidR="005642AA" w:rsidRPr="00DB03F7">
        <w:t>viewpoint</w:t>
      </w:r>
      <w:r w:rsidR="000A08D7" w:rsidRPr="00DB03F7">
        <w:t>,</w:t>
      </w:r>
      <w:r w:rsidR="00C95972" w:rsidRPr="00DB03F7">
        <w:t xml:space="preserve"> religion seems to be </w:t>
      </w:r>
      <w:r w:rsidR="00B03C4A" w:rsidRPr="00DB03F7">
        <w:t>put forward</w:t>
      </w:r>
      <w:r w:rsidR="00C95972" w:rsidRPr="00DB03F7">
        <w:t xml:space="preserve"> as a tool that </w:t>
      </w:r>
      <w:r w:rsidR="005642AA" w:rsidRPr="00DB03F7">
        <w:t>offers ways</w:t>
      </w:r>
      <w:r w:rsidR="00C95972" w:rsidRPr="00DB03F7">
        <w:t xml:space="preserve"> to resolve a conflict </w:t>
      </w:r>
      <w:r w:rsidR="00CA68B9" w:rsidRPr="00DB03F7">
        <w:t>in the area</w:t>
      </w:r>
      <w:r w:rsidR="005642AA" w:rsidRPr="00DB03F7">
        <w:t xml:space="preserve"> of</w:t>
      </w:r>
      <w:r w:rsidR="00C95972" w:rsidRPr="00DB03F7">
        <w:t xml:space="preserve"> climate change, from another</w:t>
      </w:r>
      <w:r w:rsidR="00F048F2" w:rsidRPr="00DB03F7">
        <w:t>,</w:t>
      </w:r>
      <w:r w:rsidR="00C95972" w:rsidRPr="00DB03F7">
        <w:t xml:space="preserve"> it is considered </w:t>
      </w:r>
      <w:r w:rsidR="00764C51" w:rsidRPr="00DB03F7">
        <w:t xml:space="preserve">as </w:t>
      </w:r>
      <w:r w:rsidR="00C95972" w:rsidRPr="00DB03F7">
        <w:t xml:space="preserve">an obstacle that prevents the application of measures to </w:t>
      </w:r>
      <w:r w:rsidR="00F048F2" w:rsidRPr="00DB03F7">
        <w:t>deal with</w:t>
      </w:r>
      <w:r w:rsidR="00C95972" w:rsidRPr="00DB03F7">
        <w:t xml:space="preserve"> the environmental crisis.</w:t>
      </w:r>
      <w:ins w:id="19" w:author="Sergio Barona" w:date="2024-02-12T22:39:00Z">
        <w:r w:rsidR="00DC3C8E" w:rsidRPr="00DB03F7">
          <w:t xml:space="preserve"> With the idea of contributing to research aimed at offering methods of halting the climate crisis, this research leans towards offering literature providing a more complete understanding of the influence of religion on the application of public policies on the part of countries, in the face of climate change.</w:t>
        </w:r>
      </w:ins>
      <w:del w:id="20" w:author="Sergio Barona" w:date="2024-02-12T22:39:00Z">
        <w:r w:rsidR="00C95972" w:rsidRPr="00DB03F7" w:rsidDel="00DC3C8E">
          <w:delText xml:space="preserve"> </w:delText>
        </w:r>
      </w:del>
    </w:p>
    <w:p w14:paraId="75F10E1F" w14:textId="03CCD14E" w:rsidR="003D6819" w:rsidRPr="00DB03F7" w:rsidRDefault="005642AA" w:rsidP="003D6819">
      <w:pPr>
        <w:jc w:val="both"/>
      </w:pPr>
      <w:r w:rsidRPr="00DB03F7">
        <w:t xml:space="preserve">   </w:t>
      </w:r>
      <w:del w:id="21" w:author="Sergio Barona" w:date="2024-02-12T22:39:00Z">
        <w:r w:rsidRPr="00DB03F7" w:rsidDel="00DC3C8E">
          <w:delText>Th</w:delText>
        </w:r>
        <w:r w:rsidR="00CF6F7C" w:rsidRPr="00DB03F7" w:rsidDel="00DC3C8E">
          <w:delText>i</w:delText>
        </w:r>
        <w:r w:rsidRPr="00DB03F7" w:rsidDel="00DC3C8E">
          <w:delText>s</w:delText>
        </w:r>
        <w:r w:rsidR="00CF6F7C" w:rsidRPr="00DB03F7" w:rsidDel="00DC3C8E">
          <w:delText xml:space="preserve"> being the case</w:delText>
        </w:r>
        <w:r w:rsidRPr="00DB03F7" w:rsidDel="00DC3C8E">
          <w:delText>,</w:delText>
        </w:r>
      </w:del>
      <w:r w:rsidRPr="00DB03F7">
        <w:t xml:space="preserve"> </w:t>
      </w:r>
      <w:del w:id="22" w:author="Sergio Barona" w:date="2024-02-12T22:39:00Z">
        <w:r w:rsidRPr="00DB03F7" w:rsidDel="00DC3C8E">
          <w:delText xml:space="preserve">with the idea of contributing to research </w:delText>
        </w:r>
        <w:r w:rsidR="004D4B0F" w:rsidRPr="00DB03F7" w:rsidDel="00DC3C8E">
          <w:delText xml:space="preserve">aimed at </w:delText>
        </w:r>
        <w:r w:rsidRPr="00DB03F7" w:rsidDel="00DC3C8E">
          <w:delText>offer</w:delText>
        </w:r>
        <w:r w:rsidR="004D4B0F" w:rsidRPr="00DB03F7" w:rsidDel="00DC3C8E">
          <w:delText>ing</w:delText>
        </w:r>
        <w:r w:rsidRPr="00DB03F7" w:rsidDel="00DC3C8E">
          <w:delText xml:space="preserve"> </w:delText>
        </w:r>
        <w:r w:rsidR="00C75A76" w:rsidRPr="00DB03F7" w:rsidDel="00DC3C8E">
          <w:delText>methods of</w:delText>
        </w:r>
        <w:r w:rsidRPr="00DB03F7" w:rsidDel="00DC3C8E">
          <w:delText xml:space="preserve"> halt</w:delText>
        </w:r>
        <w:r w:rsidR="00C75A76" w:rsidRPr="00DB03F7" w:rsidDel="00DC3C8E">
          <w:delText>ing</w:delText>
        </w:r>
        <w:r w:rsidRPr="00DB03F7" w:rsidDel="00DC3C8E">
          <w:delText xml:space="preserve"> the climate crisis, this research </w:delText>
        </w:r>
        <w:r w:rsidR="00270D36" w:rsidRPr="00DB03F7" w:rsidDel="00DC3C8E">
          <w:delText xml:space="preserve">leans towards </w:delText>
        </w:r>
        <w:r w:rsidR="004D4B0F" w:rsidRPr="00DB03F7" w:rsidDel="00DC3C8E">
          <w:delText>offer</w:delText>
        </w:r>
        <w:r w:rsidR="00270D36" w:rsidRPr="00DB03F7" w:rsidDel="00DC3C8E">
          <w:delText>ing</w:delText>
        </w:r>
        <w:r w:rsidRPr="00DB03F7" w:rsidDel="00DC3C8E">
          <w:delText xml:space="preserve"> literature </w:delText>
        </w:r>
        <w:r w:rsidR="00270D36" w:rsidRPr="00DB03F7" w:rsidDel="00DC3C8E">
          <w:delText>providing</w:delText>
        </w:r>
        <w:r w:rsidRPr="00DB03F7" w:rsidDel="00DC3C8E">
          <w:delText xml:space="preserve"> a more complete understanding of the influence of religion on the application</w:delText>
        </w:r>
        <w:r w:rsidR="0077680D" w:rsidRPr="00DB03F7" w:rsidDel="00DC3C8E">
          <w:delText xml:space="preserve"> of public policies </w:delText>
        </w:r>
        <w:r w:rsidRPr="00DB03F7" w:rsidDel="00DC3C8E">
          <w:delText>on the part of countries</w:delText>
        </w:r>
        <w:r w:rsidR="0077680D" w:rsidRPr="00DB03F7" w:rsidDel="00DC3C8E">
          <w:delText>,</w:delText>
        </w:r>
        <w:r w:rsidRPr="00DB03F7" w:rsidDel="00DC3C8E">
          <w:delText xml:space="preserve"> in the face of climate change</w:delText>
        </w:r>
        <w:r w:rsidR="00764C51" w:rsidRPr="00DB03F7" w:rsidDel="00DC3C8E">
          <w:delText>.</w:delText>
        </w:r>
      </w:del>
    </w:p>
    <w:p w14:paraId="4D5BC2A3" w14:textId="07EF0C21" w:rsidR="003D6819" w:rsidRPr="00DB03F7" w:rsidRDefault="00502FD7" w:rsidP="003D6819">
      <w:pPr>
        <w:spacing w:line="240" w:lineRule="auto"/>
        <w:ind w:firstLine="284"/>
        <w:jc w:val="both"/>
      </w:pPr>
      <w:r w:rsidRPr="00DB03F7">
        <w:t>Our interest will be centred around</w:t>
      </w:r>
      <w:r w:rsidR="003D6819" w:rsidRPr="00DB03F7">
        <w:t xml:space="preserve"> religious tolerance (as an internal logic of religion) and its impact on the implementation of policies against climate change, </w:t>
      </w:r>
      <w:del w:id="23" w:author="Sergio Barona" w:date="2024-02-12T22:40:00Z">
        <w:r w:rsidR="004A6FC0" w:rsidRPr="00DB03F7" w:rsidDel="00DC3C8E">
          <w:delText xml:space="preserve">all of </w:delText>
        </w:r>
        <w:r w:rsidR="003D6819" w:rsidRPr="00DB03F7" w:rsidDel="00DC3C8E">
          <w:delText>which constitutes a contribution to</w:delText>
        </w:r>
        <w:r w:rsidR="004A6FC0" w:rsidRPr="00DB03F7" w:rsidDel="00DC3C8E">
          <w:delText xml:space="preserve"> </w:delText>
        </w:r>
        <w:r w:rsidR="003D6819" w:rsidRPr="00DB03F7" w:rsidDel="00DC3C8E">
          <w:delText>literature</w:delText>
        </w:r>
        <w:r w:rsidR="006B5CEA" w:rsidRPr="00DB03F7" w:rsidDel="00DC3C8E">
          <w:delText>,</w:delText>
        </w:r>
        <w:r w:rsidR="003D6819" w:rsidRPr="00DB03F7" w:rsidDel="00DC3C8E">
          <w:delText xml:space="preserve"> </w:delText>
        </w:r>
        <w:r w:rsidR="00064312" w:rsidRPr="00DB03F7" w:rsidDel="00DC3C8E">
          <w:delText>since</w:delText>
        </w:r>
        <w:r w:rsidR="003D6819" w:rsidRPr="00DB03F7" w:rsidDel="00DC3C8E">
          <w:delText xml:space="preserve"> this</w:delText>
        </w:r>
      </w:del>
      <w:ins w:id="24" w:author="Sergio Barona" w:date="2024-02-12T22:40:00Z">
        <w:r w:rsidR="00DC3C8E" w:rsidRPr="00DB03F7">
          <w:t xml:space="preserve"> a</w:t>
        </w:r>
      </w:ins>
      <w:r w:rsidR="003D6819" w:rsidRPr="00DB03F7">
        <w:t xml:space="preserve"> relationship</w:t>
      </w:r>
      <w:ins w:id="25" w:author="Sergio Barona" w:date="2024-02-12T22:40:00Z">
        <w:r w:rsidR="00DC3C8E" w:rsidRPr="00DB03F7">
          <w:t xml:space="preserve"> that</w:t>
        </w:r>
      </w:ins>
      <w:r w:rsidR="003D6819" w:rsidRPr="00DB03F7">
        <w:t xml:space="preserve"> has not </w:t>
      </w:r>
      <w:r w:rsidR="004A6FC0" w:rsidRPr="00DB03F7">
        <w:t xml:space="preserve">previously </w:t>
      </w:r>
      <w:r w:rsidR="003D6819" w:rsidRPr="00DB03F7">
        <w:t xml:space="preserve">been addressed. </w:t>
      </w:r>
      <w:del w:id="26" w:author="Sergio Barona" w:date="2024-02-12T22:41:00Z">
        <w:r w:rsidR="00064312" w:rsidRPr="00DB03F7" w:rsidDel="00DC3C8E">
          <w:delText>With</w:delText>
        </w:r>
        <w:r w:rsidR="003D6819" w:rsidRPr="00DB03F7" w:rsidDel="00DC3C8E">
          <w:delText xml:space="preserve"> the construction of</w:delText>
        </w:r>
      </w:del>
      <w:ins w:id="27" w:author="Sergio Barona" w:date="2024-02-12T22:41:00Z">
        <w:r w:rsidR="00DC3C8E" w:rsidRPr="00DB03F7">
          <w:t xml:space="preserve"> By constructing</w:t>
        </w:r>
      </w:ins>
      <w:r w:rsidR="003D6819" w:rsidRPr="00DB03F7">
        <w:t xml:space="preserve"> a religious tolerance index, we will show that religion can contribute to the implementation of </w:t>
      </w:r>
      <w:r w:rsidR="00667F34" w:rsidRPr="00DB03F7">
        <w:t>climate change policies</w:t>
      </w:r>
      <w:r w:rsidR="003D6819" w:rsidRPr="00DB03F7">
        <w:t xml:space="preserve">. This index of religious tolerance is </w:t>
      </w:r>
      <w:r w:rsidR="00064312" w:rsidRPr="00DB03F7">
        <w:t>created</w:t>
      </w:r>
      <w:r w:rsidR="003D6819" w:rsidRPr="00DB03F7">
        <w:t xml:space="preserve"> from the database The World Values Survey</w:t>
      </w:r>
      <w:ins w:id="28" w:author="Sergio Barona" w:date="2024-02-15T22:03:00Z">
        <w:r w:rsidR="007F071A">
          <w:t xml:space="preserve"> (WVS)</w:t>
        </w:r>
      </w:ins>
      <w:r w:rsidR="00831F17" w:rsidRPr="00DB03F7">
        <w:rPr>
          <w:rStyle w:val="Refdenotaalpie"/>
        </w:rPr>
        <w:footnoteReference w:id="5"/>
      </w:r>
      <w:r w:rsidR="003D6819" w:rsidRPr="00DB03F7">
        <w:t xml:space="preserve"> (Haerpfer, et al., 2022), and </w:t>
      </w:r>
      <w:ins w:id="35" w:author="Sergio Barona" w:date="2024-02-12T22:43:00Z">
        <w:r w:rsidR="00DC3C8E" w:rsidRPr="00DB03F7">
          <w:t xml:space="preserve">thereafter we </w:t>
        </w:r>
      </w:ins>
      <w:r w:rsidR="003D6819" w:rsidRPr="00DB03F7">
        <w:t>estimate</w:t>
      </w:r>
      <w:del w:id="36" w:author="Sergio Barona" w:date="2024-02-12T22:43:00Z">
        <w:r w:rsidR="00064312" w:rsidRPr="00DB03F7" w:rsidDel="00DC3C8E">
          <w:delText>s</w:delText>
        </w:r>
      </w:del>
      <w:r w:rsidR="00064312" w:rsidRPr="00DB03F7">
        <w:t xml:space="preserve"> a model </w:t>
      </w:r>
      <w:r w:rsidR="003D6819" w:rsidRPr="00DB03F7">
        <w:t xml:space="preserve">that evaluates its impact on the </w:t>
      </w:r>
      <w:ins w:id="37" w:author="Sergio Barona" w:date="2024-02-12T22:45:00Z">
        <w:r w:rsidR="00DC3C8E" w:rsidRPr="00DB03F7">
          <w:t>climate change policy stringency (CCPS) index</w:t>
        </w:r>
      </w:ins>
      <w:del w:id="38" w:author="Sergio Barona" w:date="2024-02-12T22:45:00Z">
        <w:r w:rsidR="001700AE" w:rsidRPr="00DB03F7" w:rsidDel="00DC3C8E">
          <w:delText xml:space="preserve">level </w:delText>
        </w:r>
        <w:r w:rsidR="003D6819" w:rsidRPr="00DB03F7" w:rsidDel="00DC3C8E">
          <w:delText xml:space="preserve">of </w:delText>
        </w:r>
        <w:r w:rsidR="00064312" w:rsidRPr="00DB03F7" w:rsidDel="00DC3C8E">
          <w:delText xml:space="preserve">the </w:delText>
        </w:r>
        <w:r w:rsidR="003D6819" w:rsidRPr="00DB03F7" w:rsidDel="00DC3C8E">
          <w:delText>rigor</w:delText>
        </w:r>
        <w:r w:rsidR="00064312" w:rsidRPr="00DB03F7" w:rsidDel="00DC3C8E">
          <w:delText>o</w:delText>
        </w:r>
        <w:r w:rsidR="001700AE" w:rsidRPr="00DB03F7" w:rsidDel="00DC3C8E">
          <w:delText>sity</w:delText>
        </w:r>
        <w:r w:rsidR="003D6819" w:rsidRPr="00DB03F7" w:rsidDel="00DC3C8E">
          <w:delText xml:space="preserve"> of </w:delText>
        </w:r>
        <w:r w:rsidR="00AF6380" w:rsidRPr="00DB03F7" w:rsidDel="00DC3C8E">
          <w:delText xml:space="preserve">the application of </w:delText>
        </w:r>
        <w:r w:rsidR="0031640D" w:rsidRPr="00DB03F7" w:rsidDel="00DC3C8E">
          <w:delText>climate change policies</w:delText>
        </w:r>
        <w:r w:rsidR="003D6819" w:rsidRPr="00DB03F7" w:rsidDel="00DC3C8E">
          <w:delText xml:space="preserve"> (CCP</w:delText>
        </w:r>
        <w:r w:rsidR="00C75A76" w:rsidRPr="00DB03F7" w:rsidDel="00DC3C8E">
          <w:delText>S</w:delText>
        </w:r>
        <w:r w:rsidR="003D6819" w:rsidRPr="00DB03F7" w:rsidDel="00DC3C8E">
          <w:delText xml:space="preserve">) </w:delText>
        </w:r>
      </w:del>
      <w:ins w:id="39" w:author="Sergio Barona" w:date="2024-02-12T22:48:00Z">
        <w:r w:rsidR="004B2619" w:rsidRPr="00DB03F7">
          <w:t xml:space="preserve">, </w:t>
        </w:r>
      </w:ins>
      <w:r w:rsidR="003D6819" w:rsidRPr="00DB03F7">
        <w:t xml:space="preserve">built by Sharma et al. (2021). If </w:t>
      </w:r>
      <w:del w:id="40" w:author="Sergio Barona" w:date="2024-02-12T22:48:00Z">
        <w:r w:rsidR="003D6819" w:rsidRPr="00DB03F7" w:rsidDel="004B2619">
          <w:delText xml:space="preserve">this additional variable </w:delText>
        </w:r>
      </w:del>
      <w:ins w:id="41" w:author="Sergio Barona" w:date="2024-02-12T22:49:00Z">
        <w:r w:rsidR="004B2619" w:rsidRPr="00DB03F7">
          <w:t xml:space="preserve"> the </w:t>
        </w:r>
      </w:ins>
      <w:commentRangeStart w:id="42"/>
      <w:ins w:id="43" w:author="Sergio Barona" w:date="2024-02-12T22:54:00Z">
        <w:r w:rsidR="004B2619" w:rsidRPr="00DB03F7">
          <w:t xml:space="preserve">religious </w:t>
        </w:r>
      </w:ins>
      <w:ins w:id="44" w:author="Sergio Barona" w:date="2024-02-12T22:55:00Z">
        <w:r w:rsidR="004B2619" w:rsidRPr="00DB03F7">
          <w:t>tolerance</w:t>
        </w:r>
      </w:ins>
      <w:ins w:id="45" w:author="Sergio Barona" w:date="2024-02-12T22:49:00Z">
        <w:r w:rsidR="004B2619" w:rsidRPr="00DB03F7">
          <w:t xml:space="preserve"> </w:t>
        </w:r>
      </w:ins>
      <w:commentRangeEnd w:id="42"/>
      <w:ins w:id="46" w:author="Sergio Barona" w:date="2024-02-12T22:56:00Z">
        <w:r w:rsidR="004B2619" w:rsidRPr="00DB03F7">
          <w:rPr>
            <w:rStyle w:val="Refdecomentario"/>
          </w:rPr>
          <w:commentReference w:id="42"/>
        </w:r>
      </w:ins>
      <w:r w:rsidR="003D6819" w:rsidRPr="00DB03F7">
        <w:t xml:space="preserve">is positively related to </w:t>
      </w:r>
      <w:del w:id="47" w:author="Sergio Barona" w:date="2024-02-12T22:50:00Z">
        <w:r w:rsidR="003D6819" w:rsidRPr="00DB03F7" w:rsidDel="004B2619">
          <w:delText>the</w:delText>
        </w:r>
        <w:r w:rsidR="00452DCF" w:rsidRPr="00DB03F7" w:rsidDel="004B2619">
          <w:delText>ir</w:delText>
        </w:r>
        <w:r w:rsidR="003D6819" w:rsidRPr="00DB03F7" w:rsidDel="004B2619">
          <w:delText xml:space="preserve"> implementation</w:delText>
        </w:r>
      </w:del>
      <w:ins w:id="48" w:author="Sergio Barona" w:date="2024-02-12T22:50:00Z">
        <w:r w:rsidR="004B2619" w:rsidRPr="00DB03F7">
          <w:t xml:space="preserve"> the implementation of climate change policies</w:t>
        </w:r>
      </w:ins>
      <w:r w:rsidR="003D6819" w:rsidRPr="00DB03F7">
        <w:t>, we</w:t>
      </w:r>
      <w:r w:rsidR="001700AE" w:rsidRPr="00DB03F7">
        <w:t xml:space="preserve"> will be able to </w:t>
      </w:r>
      <w:r w:rsidR="003D6819" w:rsidRPr="00DB03F7">
        <w:t xml:space="preserve">explain why we </w:t>
      </w:r>
      <w:r w:rsidR="00C75A76" w:rsidRPr="00DB03F7">
        <w:t>have found</w:t>
      </w:r>
      <w:r w:rsidR="003D6819" w:rsidRPr="00DB03F7">
        <w:t xml:space="preserve"> </w:t>
      </w:r>
      <w:ins w:id="49" w:author="Sergio Barona" w:date="2024-02-12T22:54:00Z">
        <w:r w:rsidR="004B2619" w:rsidRPr="00DB03F7">
          <w:t xml:space="preserve">climate change-focused projects </w:t>
        </w:r>
      </w:ins>
      <w:del w:id="50" w:author="Sergio Barona" w:date="2024-02-12T22:54:00Z">
        <w:r w:rsidR="003D6819" w:rsidRPr="00DB03F7" w:rsidDel="004B2619">
          <w:delText xml:space="preserve">projects </w:delText>
        </w:r>
      </w:del>
      <w:r w:rsidR="004A17EA" w:rsidRPr="00DB03F7">
        <w:t>driven</w:t>
      </w:r>
      <w:r w:rsidR="0017281B" w:rsidRPr="00DB03F7">
        <w:t xml:space="preserve"> by religion </w:t>
      </w:r>
      <w:del w:id="51" w:author="Sergio Barona" w:date="2024-02-12T22:52:00Z">
        <w:r w:rsidR="003D6819" w:rsidRPr="00DB03F7" w:rsidDel="004B2619">
          <w:delText xml:space="preserve">to address </w:delText>
        </w:r>
        <w:r w:rsidR="0017281B" w:rsidRPr="00DB03F7" w:rsidDel="004B2619">
          <w:delText>this situation</w:delText>
        </w:r>
      </w:del>
      <w:r w:rsidR="0017281B" w:rsidRPr="00DB03F7">
        <w:t>.</w:t>
      </w:r>
    </w:p>
    <w:p w14:paraId="509FF1A6" w14:textId="49000144" w:rsidR="00117649" w:rsidDel="00117649" w:rsidRDefault="00BE1D64" w:rsidP="003D6819">
      <w:pPr>
        <w:spacing w:line="240" w:lineRule="auto"/>
        <w:jc w:val="both"/>
        <w:rPr>
          <w:del w:id="52" w:author="Sergio Barona" w:date="2024-02-13T21:15:00Z"/>
        </w:rPr>
      </w:pPr>
      <w:r w:rsidRPr="00DB03F7">
        <w:t xml:space="preserve">    </w:t>
      </w:r>
      <w:del w:id="53" w:author="Sergio Barona" w:date="2024-02-12T22:55:00Z">
        <w:r w:rsidRPr="00DB03F7" w:rsidDel="004B2619">
          <w:delText>To this</w:delText>
        </w:r>
        <w:r w:rsidR="00F34CD7" w:rsidRPr="00DB03F7" w:rsidDel="004B2619">
          <w:delText xml:space="preserve"> end</w:delText>
        </w:r>
        <w:r w:rsidR="00CB064A" w:rsidRPr="00DB03F7" w:rsidDel="004B2619">
          <w:delText>,</w:delText>
        </w:r>
        <w:r w:rsidRPr="00DB03F7" w:rsidDel="004B2619">
          <w:delText xml:space="preserve"> this paper will </w:delText>
        </w:r>
        <w:r w:rsidR="00F37701" w:rsidRPr="00DB03F7" w:rsidDel="004B2619">
          <w:delText>contain</w:delText>
        </w:r>
        <w:r w:rsidRPr="00DB03F7" w:rsidDel="004B2619">
          <w:delText xml:space="preserve"> the following structure</w:delText>
        </w:r>
      </w:del>
      <w:ins w:id="54" w:author="Sergio Barona" w:date="2024-02-12T22:55:00Z">
        <w:r w:rsidR="004B2619" w:rsidRPr="00DB03F7">
          <w:t>The remain of this paper is organized as follows</w:t>
        </w:r>
      </w:ins>
      <w:r w:rsidR="00B90D89" w:rsidRPr="00DB03F7">
        <w:t xml:space="preserve">: </w:t>
      </w:r>
      <w:del w:id="55" w:author="Sergio Barona" w:date="2024-02-12T22:57:00Z">
        <w:r w:rsidR="00B90D89" w:rsidRPr="00DB03F7" w:rsidDel="004B2619">
          <w:delText>f</w:delText>
        </w:r>
        <w:r w:rsidRPr="00DB03F7" w:rsidDel="004B2619">
          <w:delText>irst</w:delText>
        </w:r>
      </w:del>
      <w:ins w:id="56" w:author="Sergio Barona" w:date="2024-02-12T22:57:00Z">
        <w:r w:rsidR="004B2619" w:rsidRPr="00DB03F7">
          <w:t xml:space="preserve">in the </w:t>
        </w:r>
      </w:ins>
      <w:ins w:id="57" w:author="Sergio Barona" w:date="2024-02-12T22:59:00Z">
        <w:r w:rsidR="00EF5A78" w:rsidRPr="00DB03F7">
          <w:t>S</w:t>
        </w:r>
      </w:ins>
      <w:ins w:id="58" w:author="Sergio Barona" w:date="2024-02-12T22:57:00Z">
        <w:r w:rsidR="004B2619" w:rsidRPr="00DB03F7">
          <w:t>ection</w:t>
        </w:r>
      </w:ins>
      <w:ins w:id="59" w:author="Sergio Barona" w:date="2024-02-12T22:59:00Z">
        <w:r w:rsidR="00EF5A78" w:rsidRPr="00DB03F7">
          <w:t xml:space="preserve"> </w:t>
        </w:r>
      </w:ins>
      <w:ins w:id="60" w:author="Sergio Barona" w:date="2024-02-13T21:12:00Z">
        <w:r w:rsidR="00117649">
          <w:t>2</w:t>
        </w:r>
      </w:ins>
      <w:ins w:id="61" w:author="Sergio Barona" w:date="2024-02-12T22:59:00Z">
        <w:del w:id="62" w:author="Sergio Barona" w:date="2024-02-13T21:12:00Z">
          <w:r w:rsidR="00EF5A78" w:rsidRPr="00DB03F7" w:rsidDel="00117649">
            <w:delText>1</w:delText>
          </w:r>
        </w:del>
      </w:ins>
      <w:r w:rsidRPr="00DB03F7">
        <w:t xml:space="preserve">, we will </w:t>
      </w:r>
      <w:del w:id="63" w:author="Sergio Barona" w:date="2024-02-12T22:56:00Z">
        <w:r w:rsidR="00B90D89" w:rsidRPr="00DB03F7" w:rsidDel="004B2619">
          <w:delText>examine</w:delText>
        </w:r>
        <w:r w:rsidRPr="00DB03F7" w:rsidDel="004B2619">
          <w:delText xml:space="preserve"> </w:delText>
        </w:r>
      </w:del>
      <w:ins w:id="64" w:author="Sergio Barona" w:date="2024-02-12T22:56:00Z">
        <w:r w:rsidR="004B2619" w:rsidRPr="00DB03F7">
          <w:t xml:space="preserve">review </w:t>
        </w:r>
      </w:ins>
      <w:r w:rsidRPr="00DB03F7">
        <w:t xml:space="preserve">the literature that </w:t>
      </w:r>
      <w:r w:rsidR="00F37701" w:rsidRPr="00DB03F7">
        <w:t>highlights</w:t>
      </w:r>
      <w:r w:rsidRPr="00DB03F7">
        <w:t xml:space="preserve"> the need to address the various logics present in religion, including religious tolerance and its relationship with climate change.</w:t>
      </w:r>
      <w:ins w:id="65" w:author="Sergio Barona" w:date="2024-02-13T21:12:00Z">
        <w:r w:rsidR="00117649">
          <w:t xml:space="preserve"> Section 3 introduces the data u</w:t>
        </w:r>
      </w:ins>
      <w:ins w:id="66" w:author="Sergio Barona" w:date="2024-02-13T21:13:00Z">
        <w:r w:rsidR="00117649">
          <w:t xml:space="preserve">sed and the </w:t>
        </w:r>
      </w:ins>
      <w:ins w:id="67" w:author="Sergio Barona" w:date="2024-02-13T21:14:00Z">
        <w:r w:rsidR="00117649">
          <w:t>procedures to measure both religious tolerance and climate change policty stringency.</w:t>
        </w:r>
      </w:ins>
      <w:del w:id="68" w:author="Sergio Barona" w:date="2024-02-13T21:15:00Z">
        <w:r w:rsidRPr="00DB03F7" w:rsidDel="00117649">
          <w:delText xml:space="preserve"> </w:delText>
        </w:r>
      </w:del>
      <w:del w:id="69" w:author="Sergio Barona" w:date="2024-02-12T22:58:00Z">
        <w:r w:rsidRPr="00DB03F7" w:rsidDel="00EF5A78">
          <w:delText>Secondly</w:delText>
        </w:r>
      </w:del>
      <w:ins w:id="70" w:author="Sergio Barona" w:date="2024-02-12T22:58:00Z">
        <w:r w:rsidR="00EF5A78" w:rsidRPr="00DB03F7">
          <w:t>In the Section</w:t>
        </w:r>
      </w:ins>
      <w:ins w:id="71" w:author="Sergio Barona" w:date="2024-02-13T21:15:00Z">
        <w:r w:rsidR="00117649">
          <w:t xml:space="preserve"> 4</w:t>
        </w:r>
      </w:ins>
      <w:r w:rsidRPr="00DB03F7">
        <w:t>, we will describe the</w:t>
      </w:r>
      <w:r w:rsidR="00B90D89" w:rsidRPr="00DB03F7">
        <w:t xml:space="preserve"> </w:t>
      </w:r>
      <w:r w:rsidRPr="00DB03F7">
        <w:t xml:space="preserve">adopted </w:t>
      </w:r>
      <w:r w:rsidR="00B90D89" w:rsidRPr="00DB03F7">
        <w:t>model</w:t>
      </w:r>
      <w:r w:rsidR="00F34CD7" w:rsidRPr="00DB03F7">
        <w:t>, followed b</w:t>
      </w:r>
      <w:r w:rsidR="00816374" w:rsidRPr="00DB03F7">
        <w:t>y</w:t>
      </w:r>
      <w:r w:rsidR="00F34CD7" w:rsidRPr="00DB03F7">
        <w:t xml:space="preserve"> </w:t>
      </w:r>
      <w:r w:rsidRPr="00DB03F7">
        <w:t>the results of the proposed model</w:t>
      </w:r>
      <w:r w:rsidR="00F34CD7" w:rsidRPr="00DB03F7">
        <w:t xml:space="preserve"> and</w:t>
      </w:r>
      <w:ins w:id="72" w:author="Sergio Barona" w:date="2024-02-12T22:57:00Z">
        <w:r w:rsidR="004B2619" w:rsidRPr="00DB03F7">
          <w:t>,</w:t>
        </w:r>
      </w:ins>
      <w:del w:id="73" w:author="Sergio Barona" w:date="2024-02-12T22:57:00Z">
        <w:r w:rsidRPr="00DB03F7" w:rsidDel="004B2619">
          <w:delText>.</w:delText>
        </w:r>
      </w:del>
      <w:r w:rsidRPr="00DB03F7">
        <w:t xml:space="preserve"> </w:t>
      </w:r>
      <w:r w:rsidR="00F34CD7" w:rsidRPr="00DB03F7">
        <w:t>s</w:t>
      </w:r>
      <w:r w:rsidRPr="00DB03F7">
        <w:t xml:space="preserve">ubsequently, </w:t>
      </w:r>
      <w:r w:rsidR="00816374" w:rsidRPr="00DB03F7">
        <w:t>presentation of the</w:t>
      </w:r>
      <w:r w:rsidRPr="00DB03F7">
        <w:t xml:space="preserve"> robustness tests applied to the model</w:t>
      </w:r>
      <w:del w:id="74" w:author="Sergio Barona" w:date="2024-02-12T22:57:00Z">
        <w:r w:rsidR="00816374" w:rsidRPr="00DB03F7" w:rsidDel="004B2619">
          <w:delText>,</w:delText>
        </w:r>
        <w:r w:rsidR="00F37701" w:rsidRPr="00DB03F7" w:rsidDel="004B2619">
          <w:delText xml:space="preserve"> </w:delText>
        </w:r>
        <w:r w:rsidR="00A8246A" w:rsidRPr="00DB03F7" w:rsidDel="004B2619">
          <w:delText xml:space="preserve">together with some </w:delText>
        </w:r>
        <w:r w:rsidRPr="00DB03F7" w:rsidDel="004B2619">
          <w:delText>conclusions</w:delText>
        </w:r>
        <w:r w:rsidR="00A8246A" w:rsidRPr="00DB03F7" w:rsidDel="004B2619">
          <w:delText>.</w:delText>
        </w:r>
      </w:del>
      <w:r w:rsidR="00117649">
        <w:t xml:space="preserve"> </w:t>
      </w:r>
      <w:r w:rsidR="00117649" w:rsidRPr="00DB03F7">
        <w:t>In the last section, some conclusions are drawn and future research directions are proposed.</w:t>
      </w:r>
    </w:p>
    <w:p w14:paraId="440C3ACB" w14:textId="77777777" w:rsidR="00117649" w:rsidDel="00117649" w:rsidRDefault="00117649" w:rsidP="003D6819">
      <w:pPr>
        <w:spacing w:line="240" w:lineRule="auto"/>
        <w:jc w:val="both"/>
        <w:rPr>
          <w:del w:id="75" w:author="Sergio Barona" w:date="2024-02-13T21:15:00Z"/>
        </w:rPr>
      </w:pPr>
    </w:p>
    <w:p w14:paraId="1157A502" w14:textId="4CAF93A1" w:rsidR="003D6819" w:rsidRPr="00DB03F7" w:rsidRDefault="00EF5A78" w:rsidP="003D6819">
      <w:pPr>
        <w:spacing w:line="240" w:lineRule="auto"/>
        <w:jc w:val="both"/>
      </w:pPr>
      <w:ins w:id="76" w:author="Sergio Barona" w:date="2024-02-12T22:58:00Z">
        <w:del w:id="77" w:author="Sergio Barona" w:date="2024-02-13T21:15:00Z">
          <w:r w:rsidRPr="00DB03F7" w:rsidDel="00117649">
            <w:delText xml:space="preserve"> </w:delText>
          </w:r>
        </w:del>
      </w:ins>
    </w:p>
    <w:p w14:paraId="0FC377A3" w14:textId="77777777" w:rsidR="00BE1D64" w:rsidRPr="00DB03F7" w:rsidRDefault="00BE1D64" w:rsidP="00A8246A">
      <w:pPr>
        <w:spacing w:line="240" w:lineRule="auto"/>
        <w:jc w:val="both"/>
      </w:pPr>
    </w:p>
    <w:p w14:paraId="3CA245A4" w14:textId="362D6A7F" w:rsidR="006F62BE" w:rsidRPr="00DB03F7" w:rsidRDefault="00DD1005" w:rsidP="006F62BE">
      <w:pPr>
        <w:pStyle w:val="Prrafodelista"/>
        <w:numPr>
          <w:ilvl w:val="0"/>
          <w:numId w:val="1"/>
        </w:numPr>
        <w:jc w:val="both"/>
        <w:rPr>
          <w:b/>
          <w:rPrChange w:id="78" w:author="Sergio Barona" w:date="2024-02-12T23:22:00Z">
            <w:rPr>
              <w:b/>
              <w:lang w:val="es-ES_tradnl"/>
            </w:rPr>
          </w:rPrChange>
        </w:rPr>
      </w:pPr>
      <w:commentRangeStart w:id="79"/>
      <w:r w:rsidRPr="00DB03F7">
        <w:rPr>
          <w:b/>
          <w:rPrChange w:id="80" w:author="Sergio Barona" w:date="2024-02-12T23:22:00Z">
            <w:rPr>
              <w:b/>
              <w:lang w:val="es-ES_tradnl"/>
            </w:rPr>
          </w:rPrChange>
        </w:rPr>
        <w:lastRenderedPageBreak/>
        <w:t>Literature Review</w:t>
      </w:r>
      <w:commentRangeEnd w:id="79"/>
      <w:r w:rsidR="00EF5A78" w:rsidRPr="00DB03F7">
        <w:rPr>
          <w:rStyle w:val="Refdecomentario"/>
        </w:rPr>
        <w:commentReference w:id="79"/>
      </w:r>
    </w:p>
    <w:p w14:paraId="38568B28" w14:textId="4ECF7760" w:rsidR="006F62BE" w:rsidRPr="00DB03F7" w:rsidRDefault="006F62BE" w:rsidP="006F62BE">
      <w:pPr>
        <w:pStyle w:val="Prrafodelista"/>
        <w:numPr>
          <w:ilvl w:val="0"/>
          <w:numId w:val="3"/>
        </w:numPr>
        <w:jc w:val="both"/>
        <w:rPr>
          <w:b/>
          <w:rPrChange w:id="81" w:author="Sergio Barona" w:date="2024-02-12T23:22:00Z">
            <w:rPr>
              <w:b/>
              <w:lang w:val="es-ES_tradnl"/>
            </w:rPr>
          </w:rPrChange>
        </w:rPr>
      </w:pPr>
      <w:r w:rsidRPr="00DB03F7">
        <w:rPr>
          <w:b/>
          <w:rPrChange w:id="82" w:author="Sergio Barona" w:date="2024-02-12T23:22:00Z">
            <w:rPr>
              <w:b/>
              <w:lang w:val="es-ES_tradnl"/>
            </w:rPr>
          </w:rPrChange>
        </w:rPr>
        <w:t>Religi</w:t>
      </w:r>
      <w:r w:rsidR="00DD1005" w:rsidRPr="00DB03F7">
        <w:rPr>
          <w:b/>
          <w:rPrChange w:id="83" w:author="Sergio Barona" w:date="2024-02-12T23:22:00Z">
            <w:rPr>
              <w:b/>
              <w:lang w:val="es-ES_tradnl"/>
            </w:rPr>
          </w:rPrChange>
        </w:rPr>
        <w:t>on and climate change</w:t>
      </w:r>
    </w:p>
    <w:p w14:paraId="71AEC7C0" w14:textId="4CDE7BF8" w:rsidR="007262D7" w:rsidRPr="00DB03F7" w:rsidDel="00EF5A78" w:rsidRDefault="00502FD7" w:rsidP="00E7365C">
      <w:pPr>
        <w:spacing w:line="240" w:lineRule="auto"/>
        <w:ind w:firstLine="720"/>
        <w:jc w:val="both"/>
        <w:rPr>
          <w:del w:id="84" w:author="Sergio Barona" w:date="2024-02-12T23:02:00Z"/>
        </w:rPr>
      </w:pPr>
      <w:del w:id="85" w:author="Sergio Barona" w:date="2024-02-12T23:02:00Z">
        <w:r w:rsidRPr="00DB03F7" w:rsidDel="00EF5A78">
          <w:delText>Research linking religiosity</w:delText>
        </w:r>
        <w:r w:rsidR="00D6194A" w:rsidRPr="00DB03F7" w:rsidDel="00EF5A78">
          <w:delText xml:space="preserve"> and climate change has dissimilar results in terms of the </w:delText>
        </w:r>
        <w:r w:rsidR="006876A4" w:rsidRPr="00DB03F7" w:rsidDel="00EF5A78">
          <w:delText>impact</w:delText>
        </w:r>
        <w:r w:rsidR="00D6194A" w:rsidRPr="00DB03F7" w:rsidDel="00EF5A78">
          <w:delText xml:space="preserve"> that religiosity </w:delText>
        </w:r>
        <w:r w:rsidR="006876A4" w:rsidRPr="00DB03F7" w:rsidDel="00EF5A78">
          <w:delText xml:space="preserve">has </w:delText>
        </w:r>
        <w:r w:rsidR="00366239" w:rsidRPr="00DB03F7" w:rsidDel="00EF5A78">
          <w:delText xml:space="preserve">had </w:delText>
        </w:r>
        <w:r w:rsidR="006876A4" w:rsidRPr="00DB03F7" w:rsidDel="00EF5A78">
          <w:delText xml:space="preserve">on </w:delText>
        </w:r>
        <w:r w:rsidR="00D6194A" w:rsidRPr="00DB03F7" w:rsidDel="00EF5A78">
          <w:delText xml:space="preserve">the implementation of strategies to </w:delText>
        </w:r>
        <w:r w:rsidR="006876A4" w:rsidRPr="00DB03F7" w:rsidDel="00EF5A78">
          <w:delText>halt</w:delText>
        </w:r>
        <w:r w:rsidR="00D6194A" w:rsidRPr="00DB03F7" w:rsidDel="00EF5A78">
          <w:delText xml:space="preserve"> climate change. We will </w:delText>
        </w:r>
        <w:r w:rsidR="006876A4" w:rsidRPr="00DB03F7" w:rsidDel="00EF5A78">
          <w:delText xml:space="preserve">look more deeply </w:delText>
        </w:r>
        <w:r w:rsidR="00D6194A" w:rsidRPr="00DB03F7" w:rsidDel="00EF5A78">
          <w:delText xml:space="preserve">into the results of some research that makes these contradictory results palpable, while </w:delText>
        </w:r>
        <w:r w:rsidR="008B5E7B" w:rsidRPr="00DB03F7" w:rsidDel="00EF5A78">
          <w:delText>drawing attention to</w:delText>
        </w:r>
        <w:r w:rsidR="00D6194A" w:rsidRPr="00DB03F7" w:rsidDel="00EF5A78">
          <w:delText xml:space="preserve"> </w:delText>
        </w:r>
        <w:r w:rsidR="00831F17" w:rsidRPr="00DB03F7" w:rsidDel="00EF5A78">
          <w:delText>those</w:delText>
        </w:r>
        <w:r w:rsidR="00D6194A" w:rsidRPr="00DB03F7" w:rsidDel="00EF5A78">
          <w:delText xml:space="preserve"> that seem to </w:delText>
        </w:r>
        <w:r w:rsidR="008B5E7B" w:rsidRPr="00DB03F7" w:rsidDel="00EF5A78">
          <w:delText>offer</w:delText>
        </w:r>
        <w:r w:rsidR="00D6194A" w:rsidRPr="00DB03F7" w:rsidDel="00EF5A78">
          <w:delText xml:space="preserve"> clarity </w:delText>
        </w:r>
        <w:r w:rsidR="008B5E7B" w:rsidRPr="00DB03F7" w:rsidDel="00EF5A78">
          <w:delText>regarding</w:delText>
        </w:r>
        <w:r w:rsidR="00D6194A" w:rsidRPr="00DB03F7" w:rsidDel="00EF5A78">
          <w:delText xml:space="preserve"> what</w:delText>
        </w:r>
        <w:r w:rsidR="008B5E7B" w:rsidRPr="00DB03F7" w:rsidDel="00EF5A78">
          <w:delText xml:space="preserve"> could</w:delText>
        </w:r>
        <w:r w:rsidR="00D6194A" w:rsidRPr="00DB03F7" w:rsidDel="00EF5A78">
          <w:delText xml:space="preserve"> be at the heart of these discrepancies.</w:delText>
        </w:r>
      </w:del>
    </w:p>
    <w:p w14:paraId="62AF3DAC" w14:textId="18DCA76F" w:rsidR="005823F6" w:rsidRPr="00DB03F7" w:rsidRDefault="00EF5A78" w:rsidP="00EF5A78">
      <w:pPr>
        <w:spacing w:line="240" w:lineRule="auto"/>
        <w:ind w:firstLine="720"/>
        <w:jc w:val="both"/>
      </w:pPr>
      <w:ins w:id="86" w:author="Sergio Barona" w:date="2024-02-12T23:02:00Z">
        <w:r w:rsidRPr="00DB03F7">
          <w:t>Prior research linking religiosity and clim</w:t>
        </w:r>
      </w:ins>
      <w:ins w:id="87" w:author="Sergio Barona" w:date="2024-02-12T23:03:00Z">
        <w:r w:rsidRPr="00DB03F7">
          <w:t xml:space="preserve">ate change has dissimilar results in terms of the impact that religiosity has had on thee implementation of strategies to halt climate change. For instance, </w:t>
        </w:r>
      </w:ins>
      <w:del w:id="88" w:author="Sergio Barona" w:date="2024-02-12T23:04:00Z">
        <w:r w:rsidR="007262D7" w:rsidRPr="00DB03F7" w:rsidDel="00EF5A78">
          <w:delText xml:space="preserve">As we have </w:delText>
        </w:r>
        <w:r w:rsidR="007A0C44" w:rsidRPr="00DB03F7" w:rsidDel="00EF5A78">
          <w:delText>previously mentioned</w:delText>
        </w:r>
        <w:r w:rsidR="007262D7" w:rsidRPr="00DB03F7" w:rsidDel="00EF5A78">
          <w:delText xml:space="preserve">, </w:delText>
        </w:r>
      </w:del>
      <w:r w:rsidR="007262D7" w:rsidRPr="00DB03F7">
        <w:t xml:space="preserve">Sharma et al. (2021) </w:t>
      </w:r>
      <w:ins w:id="89" w:author="Sergio Barona" w:date="2024-02-12T23:04:00Z">
        <w:r w:rsidRPr="00DB03F7">
          <w:t>found</w:t>
        </w:r>
      </w:ins>
      <w:del w:id="90" w:author="Sergio Barona" w:date="2024-02-12T23:04:00Z">
        <w:r w:rsidR="007262D7" w:rsidRPr="00DB03F7" w:rsidDel="00EF5A78">
          <w:delText>find</w:delText>
        </w:r>
      </w:del>
      <w:r w:rsidR="007262D7" w:rsidRPr="00DB03F7">
        <w:t xml:space="preserve"> that a country's ability to adopt stricter climate change policies is </w:t>
      </w:r>
      <w:r w:rsidR="00212138" w:rsidRPr="00DB03F7">
        <w:t>adversely</w:t>
      </w:r>
      <w:r w:rsidR="007262D7" w:rsidRPr="00DB03F7">
        <w:t xml:space="preserve"> related to its level of religiosity, making religion a barrier that must be taken into account when </w:t>
      </w:r>
      <w:r w:rsidR="00FA55C9" w:rsidRPr="00DB03F7">
        <w:t>designing</w:t>
      </w:r>
      <w:ins w:id="91" w:author="Sergio Barona" w:date="2024-02-12T23:05:00Z">
        <w:r w:rsidRPr="00DB03F7">
          <w:t xml:space="preserve"> climate change-focused policies and programmes</w:t>
        </w:r>
      </w:ins>
      <w:r w:rsidR="007262D7" w:rsidRPr="00DB03F7">
        <w:t xml:space="preserve"> </w:t>
      </w:r>
      <w:del w:id="92" w:author="Sergio Barona" w:date="2024-02-12T23:05:00Z">
        <w:r w:rsidR="007262D7" w:rsidRPr="00DB03F7" w:rsidDel="00EF5A78">
          <w:delText xml:space="preserve">public policies </w:delText>
        </w:r>
        <w:r w:rsidR="00366239" w:rsidRPr="00DB03F7" w:rsidDel="00EF5A78">
          <w:delText xml:space="preserve">dedicated to </w:delText>
        </w:r>
        <w:r w:rsidR="007262D7" w:rsidRPr="00DB03F7" w:rsidDel="00EF5A78">
          <w:delText>climate change</w:delText>
        </w:r>
      </w:del>
      <w:r w:rsidR="007262D7" w:rsidRPr="00DB03F7">
        <w:t xml:space="preserve">. </w:t>
      </w:r>
      <w:bookmarkStart w:id="93" w:name="_Hlk154074420"/>
      <w:r w:rsidR="007262D7" w:rsidRPr="00DB03F7">
        <w:t xml:space="preserve">However, </w:t>
      </w:r>
      <w:del w:id="94" w:author="Sergio Barona" w:date="2024-02-12T23:05:00Z">
        <w:r w:rsidR="007262D7" w:rsidRPr="00DB03F7" w:rsidDel="00EF5A78">
          <w:delText xml:space="preserve">despite </w:delText>
        </w:r>
        <w:r w:rsidR="00FA55C9" w:rsidRPr="00DB03F7" w:rsidDel="00EF5A78">
          <w:delText>making the point</w:delText>
        </w:r>
        <w:r w:rsidR="007262D7" w:rsidRPr="00DB03F7" w:rsidDel="00EF5A78">
          <w:delText xml:space="preserve"> that literature presents some contrasting </w:delText>
        </w:r>
        <w:r w:rsidR="00366239" w:rsidRPr="00DB03F7" w:rsidDel="00EF5A78">
          <w:delText>results</w:delText>
        </w:r>
        <w:r w:rsidR="007262D7" w:rsidRPr="00DB03F7" w:rsidDel="00EF5A78">
          <w:delText xml:space="preserve">, Sharma et al. (2021) </w:delText>
        </w:r>
      </w:del>
      <w:ins w:id="95" w:author="Sergio Barona" w:date="2024-02-12T23:05:00Z">
        <w:r w:rsidRPr="00DB03F7">
          <w:t xml:space="preserve">they </w:t>
        </w:r>
      </w:ins>
      <w:r w:rsidR="007262D7" w:rsidRPr="00DB03F7">
        <w:t xml:space="preserve">support their findings and hypotheses in studies that describe religion as </w:t>
      </w:r>
      <w:r w:rsidR="00212138" w:rsidRPr="00DB03F7">
        <w:t xml:space="preserve">contrary </w:t>
      </w:r>
      <w:r w:rsidR="007262D7" w:rsidRPr="00DB03F7">
        <w:t xml:space="preserve">to science (Ecklund et al., 2017), </w:t>
      </w:r>
      <w:r w:rsidR="00DF2C54" w:rsidRPr="00DB03F7">
        <w:t>based on</w:t>
      </w:r>
      <w:r w:rsidR="00717467" w:rsidRPr="00DB03F7">
        <w:t xml:space="preserve"> attitudes</w:t>
      </w:r>
      <w:r w:rsidR="007262D7" w:rsidRPr="00DB03F7">
        <w:t xml:space="preserve"> that prevent </w:t>
      </w:r>
      <w:r w:rsidR="00187473" w:rsidRPr="00DB03F7">
        <w:t xml:space="preserve">the </w:t>
      </w:r>
      <w:r w:rsidR="007262D7" w:rsidRPr="00DB03F7">
        <w:t xml:space="preserve">taking </w:t>
      </w:r>
      <w:r w:rsidR="00187473" w:rsidRPr="00DB03F7">
        <w:t xml:space="preserve">of </w:t>
      </w:r>
      <w:r w:rsidR="00FA55C9" w:rsidRPr="00DB03F7">
        <w:t>decisive</w:t>
      </w:r>
      <w:r w:rsidR="007262D7" w:rsidRPr="00DB03F7">
        <w:t xml:space="preserve"> action </w:t>
      </w:r>
      <w:r w:rsidR="00FA55C9" w:rsidRPr="00DB03F7">
        <w:t xml:space="preserve">while </w:t>
      </w:r>
      <w:r w:rsidR="007262D7" w:rsidRPr="00DB03F7">
        <w:t xml:space="preserve">God has </w:t>
      </w:r>
      <w:r w:rsidR="00FA55C9" w:rsidRPr="00DB03F7">
        <w:t>control</w:t>
      </w:r>
      <w:r w:rsidR="007262D7" w:rsidRPr="00DB03F7">
        <w:t xml:space="preserve"> over everything (Hulme 2015)</w:t>
      </w:r>
      <w:r w:rsidR="00FA55C9" w:rsidRPr="00DB03F7">
        <w:t>,</w:t>
      </w:r>
      <w:r w:rsidR="007262D7" w:rsidRPr="00DB03F7">
        <w:t xml:space="preserve"> and sectarianism that prevents him from relating to other beliefs (</w:t>
      </w:r>
      <w:r w:rsidR="00E7365C" w:rsidRPr="00DB03F7">
        <w:t>Lieven, 2012</w:t>
      </w:r>
      <w:r w:rsidR="007262D7" w:rsidRPr="00DB03F7">
        <w:t xml:space="preserve">; Chaudoin et al., 2014). For their research, Sharma et al. (2021) </w:t>
      </w:r>
      <w:r w:rsidR="00E7365C" w:rsidRPr="00DB03F7">
        <w:t>use</w:t>
      </w:r>
      <w:r w:rsidR="007262D7" w:rsidRPr="00DB03F7">
        <w:t xml:space="preserve"> data from </w:t>
      </w:r>
      <w:r w:rsidR="00FD6187" w:rsidRPr="00DB03F7">
        <w:t xml:space="preserve">the </w:t>
      </w:r>
      <w:r w:rsidR="007262D7" w:rsidRPr="00DB03F7">
        <w:t xml:space="preserve">WVS to measure religiosity, while </w:t>
      </w:r>
      <w:r w:rsidR="002B2231" w:rsidRPr="00DB03F7">
        <w:t>for evaluating</w:t>
      </w:r>
      <w:r w:rsidR="007262D7" w:rsidRPr="00DB03F7">
        <w:t xml:space="preserve"> the implementation of policies against climate change, they </w:t>
      </w:r>
      <w:r w:rsidR="00E7365C" w:rsidRPr="00DB03F7">
        <w:t>improve</w:t>
      </w:r>
      <w:r w:rsidR="007262D7" w:rsidRPr="00DB03F7">
        <w:t xml:space="preserve"> and update the CLIMI index proposed by Steves &amp; Teytelboym (2013), proposing </w:t>
      </w:r>
      <w:del w:id="96" w:author="Sergio Barona" w:date="2024-02-12T23:07:00Z">
        <w:r w:rsidR="007262D7" w:rsidRPr="00DB03F7" w:rsidDel="00EF5A78">
          <w:delText xml:space="preserve">a </w:delText>
        </w:r>
        <w:r w:rsidR="00BD53FB" w:rsidRPr="00DB03F7" w:rsidDel="00EF5A78">
          <w:delText>c</w:delText>
        </w:r>
        <w:r w:rsidR="007262D7" w:rsidRPr="00DB03F7" w:rsidDel="00EF5A78">
          <w:delText xml:space="preserve">limate </w:delText>
        </w:r>
        <w:r w:rsidR="00BD53FB" w:rsidRPr="00DB03F7" w:rsidDel="00EF5A78">
          <w:delText>c</w:delText>
        </w:r>
        <w:r w:rsidR="007262D7" w:rsidRPr="00DB03F7" w:rsidDel="00EF5A78">
          <w:delText xml:space="preserve">hange </w:delText>
        </w:r>
        <w:r w:rsidR="00BD53FB" w:rsidRPr="00DB03F7" w:rsidDel="00EF5A78">
          <w:delText>p</w:delText>
        </w:r>
        <w:r w:rsidR="007262D7" w:rsidRPr="00DB03F7" w:rsidDel="00EF5A78">
          <w:delText xml:space="preserve">olicy </w:delText>
        </w:r>
        <w:r w:rsidR="009058F3" w:rsidRPr="00DB03F7" w:rsidDel="00EF5A78">
          <w:delText>rigour</w:delText>
        </w:r>
        <w:r w:rsidR="007262D7" w:rsidRPr="00DB03F7" w:rsidDel="00EF5A78">
          <w:delText xml:space="preserve"> </w:delText>
        </w:r>
        <w:r w:rsidR="00BD53FB" w:rsidRPr="00DB03F7" w:rsidDel="00EF5A78">
          <w:delText>i</w:delText>
        </w:r>
        <w:r w:rsidR="007262D7" w:rsidRPr="00DB03F7" w:rsidDel="00EF5A78">
          <w:delText>ndex (</w:delText>
        </w:r>
      </w:del>
      <w:ins w:id="97" w:author="Sergio Barona" w:date="2024-02-12T23:07:00Z">
        <w:r w:rsidRPr="00DB03F7">
          <w:t xml:space="preserve"> the </w:t>
        </w:r>
      </w:ins>
      <w:r w:rsidR="007262D7" w:rsidRPr="00DB03F7">
        <w:t>CCPS</w:t>
      </w:r>
      <w:ins w:id="98" w:author="Sergio Barona" w:date="2024-02-12T23:07:00Z">
        <w:r w:rsidRPr="00DB03F7">
          <w:t xml:space="preserve"> index</w:t>
        </w:r>
      </w:ins>
      <w:del w:id="99" w:author="Sergio Barona" w:date="2024-02-12T23:07:00Z">
        <w:r w:rsidR="007262D7" w:rsidRPr="00DB03F7" w:rsidDel="00EF5A78">
          <w:delText>)</w:delText>
        </w:r>
      </w:del>
      <w:r w:rsidR="007262D7" w:rsidRPr="00DB03F7">
        <w:t>.</w:t>
      </w:r>
    </w:p>
    <w:bookmarkEnd w:id="93"/>
    <w:p w14:paraId="38C4BA9E" w14:textId="3BA41096" w:rsidR="00B4437A" w:rsidRPr="00DB03F7" w:rsidRDefault="006D3628" w:rsidP="00DB03F7">
      <w:pPr>
        <w:spacing w:line="240" w:lineRule="auto"/>
        <w:ind w:firstLine="720"/>
        <w:jc w:val="both"/>
        <w:rPr>
          <w:ins w:id="100" w:author="Sergio Barona" w:date="2024-02-12T23:18:00Z"/>
        </w:rPr>
      </w:pPr>
      <w:r w:rsidRPr="00DB03F7">
        <w:t>At the same time, we f</w:t>
      </w:r>
      <w:r w:rsidR="00713357" w:rsidRPr="00DB03F7">
        <w:t>ound</w:t>
      </w:r>
      <w:r w:rsidR="005823F6" w:rsidRPr="00DB03F7">
        <w:t xml:space="preserve"> that results that negatively relate religion to action against climate change contrast with the </w:t>
      </w:r>
      <w:del w:id="101" w:author="Sergio Barona" w:date="2024-02-12T23:08:00Z">
        <w:r w:rsidR="005823F6" w:rsidRPr="00DB03F7" w:rsidDel="00B4437A">
          <w:delText xml:space="preserve">studies of </w:delText>
        </w:r>
      </w:del>
      <w:ins w:id="102" w:author="Sergio Barona" w:date="2024-02-12T23:08:00Z">
        <w:r w:rsidR="00B4437A" w:rsidRPr="00DB03F7">
          <w:t xml:space="preserve"> the study carried out by </w:t>
        </w:r>
      </w:ins>
      <w:r w:rsidR="005823F6" w:rsidRPr="00DB03F7">
        <w:t>Singh et al</w:t>
      </w:r>
      <w:ins w:id="103" w:author="Sergio Barona" w:date="2024-02-12T23:08:00Z">
        <w:r w:rsidR="00B4437A" w:rsidRPr="00DB03F7">
          <w:t>.</w:t>
        </w:r>
      </w:ins>
      <w:del w:id="104" w:author="Sergio Barona" w:date="2024-02-12T23:08:00Z">
        <w:r w:rsidR="005823F6" w:rsidRPr="00DB03F7" w:rsidDel="00B4437A">
          <w:delText>,</w:delText>
        </w:r>
      </w:del>
      <w:r w:rsidR="005823F6" w:rsidRPr="00DB03F7">
        <w:t xml:space="preserve"> (2019), who state that in India they have found initiatives to address climate change that come from religious organizations. Similarly, </w:t>
      </w:r>
      <w:del w:id="105" w:author="Sergio Barona" w:date="2024-02-12T23:09:00Z">
        <w:r w:rsidR="005823F6" w:rsidRPr="00DB03F7" w:rsidDel="00B4437A">
          <w:delText>we f</w:delText>
        </w:r>
        <w:r w:rsidR="00713357" w:rsidRPr="00DB03F7" w:rsidDel="00B4437A">
          <w:delText>ound</w:delText>
        </w:r>
        <w:r w:rsidR="005823F6" w:rsidRPr="00DB03F7" w:rsidDel="00B4437A">
          <w:delText xml:space="preserve"> the research of </w:delText>
        </w:r>
      </w:del>
      <w:r w:rsidR="005823F6" w:rsidRPr="00DB03F7">
        <w:t>Molina &amp; Pérez-Garrido (2022) and Wilkins (2022)</w:t>
      </w:r>
      <w:del w:id="106" w:author="Sergio Barona" w:date="2024-02-12T23:09:00Z">
        <w:r w:rsidR="005823F6" w:rsidRPr="00DB03F7" w:rsidDel="00B4437A">
          <w:delText xml:space="preserve">, who </w:delText>
        </w:r>
      </w:del>
      <w:r w:rsidR="005823F6" w:rsidRPr="00DB03F7">
        <w:t xml:space="preserve">describe the influence of Pope Francis' encyclical letter </w:t>
      </w:r>
      <w:r w:rsidR="005823F6" w:rsidRPr="00DB03F7">
        <w:rPr>
          <w:i/>
          <w:iCs/>
        </w:rPr>
        <w:t>Laudato Si</w:t>
      </w:r>
      <w:r w:rsidR="005823F6" w:rsidRPr="00DB03F7">
        <w:t xml:space="preserve"> on the </w:t>
      </w:r>
      <w:r w:rsidR="002D609B" w:rsidRPr="00DB03F7">
        <w:t>advancement</w:t>
      </w:r>
      <w:r w:rsidR="005823F6" w:rsidRPr="00DB03F7">
        <w:t xml:space="preserve"> of initiatives that tend to address climate change, and thus seek sustainable development. Molina &amp; Pérez-Garrido (2022) </w:t>
      </w:r>
      <w:del w:id="107" w:author="Sergio Barona" w:date="2024-02-12T23:09:00Z">
        <w:r w:rsidR="00AC56F1" w:rsidRPr="00DB03F7" w:rsidDel="00B4437A">
          <w:delText>demonstrate</w:delText>
        </w:r>
        <w:r w:rsidR="005823F6" w:rsidRPr="00DB03F7" w:rsidDel="00B4437A">
          <w:delText xml:space="preserve"> </w:delText>
        </w:r>
      </w:del>
      <w:ins w:id="108" w:author="Sergio Barona" w:date="2024-02-12T23:09:00Z">
        <w:r w:rsidR="00B4437A" w:rsidRPr="00DB03F7">
          <w:t xml:space="preserve">have shown </w:t>
        </w:r>
      </w:ins>
      <w:r w:rsidR="005823F6" w:rsidRPr="00DB03F7">
        <w:t xml:space="preserve">the great impact of the encyclical in academic and scientific spheres, while </w:t>
      </w:r>
      <w:r w:rsidR="00B361A3" w:rsidRPr="00DB03F7">
        <w:t>commenting,</w:t>
      </w:r>
      <w:r w:rsidR="005823F6" w:rsidRPr="00DB03F7">
        <w:t xml:space="preserve"> </w:t>
      </w:r>
      <w:r w:rsidR="00B361A3" w:rsidRPr="00DB03F7">
        <w:t xml:space="preserve">among other things, </w:t>
      </w:r>
      <w:r w:rsidR="005823F6" w:rsidRPr="00DB03F7">
        <w:t xml:space="preserve">how it has </w:t>
      </w:r>
      <w:r w:rsidR="00B361A3" w:rsidRPr="00DB03F7">
        <w:t xml:space="preserve">enabled </w:t>
      </w:r>
      <w:r w:rsidR="005823F6" w:rsidRPr="00DB03F7">
        <w:t>the environmental denialism present in some Catholic sectors</w:t>
      </w:r>
      <w:r w:rsidR="00B361A3" w:rsidRPr="00DB03F7">
        <w:t xml:space="preserve"> to be challenged</w:t>
      </w:r>
      <w:r w:rsidR="005823F6" w:rsidRPr="00DB03F7">
        <w:t xml:space="preserve">, </w:t>
      </w:r>
      <w:r w:rsidR="00B361A3" w:rsidRPr="00DB03F7">
        <w:t xml:space="preserve">and </w:t>
      </w:r>
      <w:r w:rsidR="005823F6" w:rsidRPr="00DB03F7">
        <w:t xml:space="preserve">to motivate the </w:t>
      </w:r>
      <w:r w:rsidR="00B361A3" w:rsidRPr="00DB03F7">
        <w:t>impetus</w:t>
      </w:r>
      <w:r w:rsidR="005823F6" w:rsidRPr="00DB03F7">
        <w:t xml:space="preserve"> of Catholic movements concerned</w:t>
      </w:r>
      <w:r w:rsidR="00B361A3" w:rsidRPr="00DB03F7">
        <w:t xml:space="preserve"> with</w:t>
      </w:r>
      <w:r w:rsidR="005823F6" w:rsidRPr="00DB03F7">
        <w:t xml:space="preserve"> climate change. For his part, Wilkins (2022) finds that the involvement of Catholic clergy must be </w:t>
      </w:r>
      <w:r w:rsidR="00B361A3" w:rsidRPr="00DB03F7">
        <w:t>intensified in order to</w:t>
      </w:r>
      <w:r w:rsidR="005823F6" w:rsidRPr="00DB03F7">
        <w:t xml:space="preserve"> implement the measures proposed by the Pope, although he </w:t>
      </w:r>
      <w:r w:rsidR="00B361A3" w:rsidRPr="00DB03F7">
        <w:t>accepts</w:t>
      </w:r>
      <w:r w:rsidR="005823F6" w:rsidRPr="00DB03F7">
        <w:t xml:space="preserve"> the valuable and positive impact of the encyclical on the </w:t>
      </w:r>
      <w:r w:rsidR="00AF39AB" w:rsidRPr="00DB03F7">
        <w:t>way</w:t>
      </w:r>
      <w:r w:rsidR="005823F6" w:rsidRPr="00DB03F7">
        <w:t xml:space="preserve"> to confronting the climate crisis</w:t>
      </w:r>
      <w:r w:rsidR="00AF39AB" w:rsidRPr="00DB03F7">
        <w:t>.</w:t>
      </w:r>
    </w:p>
    <w:p w14:paraId="1D04A927" w14:textId="4507CB44" w:rsidR="00DB03F7" w:rsidRPr="00DB03F7" w:rsidRDefault="00DB03F7" w:rsidP="00DB03F7">
      <w:pPr>
        <w:spacing w:line="240" w:lineRule="auto"/>
        <w:ind w:firstLine="720"/>
        <w:jc w:val="both"/>
        <w:rPr>
          <w:ins w:id="109" w:author="Sergio Barona" w:date="2024-02-12T23:17:00Z"/>
        </w:rPr>
      </w:pPr>
      <w:ins w:id="110" w:author="Sergio Barona" w:date="2024-02-12T23:18:00Z">
        <w:r w:rsidRPr="00DB03F7">
          <w:t xml:space="preserve">Regarding the results that suggest </w:t>
        </w:r>
      </w:ins>
      <w:ins w:id="111" w:author="Sergio Barona" w:date="2024-02-12T23:20:00Z">
        <w:r w:rsidRPr="00DB03F7">
          <w:t>that religiosity has a positive impact on climate change policies, Ecklund et al. (2017) argue that</w:t>
        </w:r>
      </w:ins>
      <w:ins w:id="112" w:author="Sergio Barona" w:date="2024-02-12T23:21:00Z">
        <w:r w:rsidRPr="00DB03F7">
          <w:t xml:space="preserve"> religiosity is a relatively weak independent predictor of</w:t>
        </w:r>
      </w:ins>
      <w:ins w:id="113" w:author="Sergio Barona" w:date="2024-02-12T23:54:00Z">
        <w:r w:rsidR="00BB31EC">
          <w:t xml:space="preserve"> consensus and skepticism on climate change</w:t>
        </w:r>
      </w:ins>
      <w:ins w:id="114" w:author="Sergio Barona" w:date="2024-02-12T23:55:00Z">
        <w:r w:rsidR="00BB31EC">
          <w:t xml:space="preserve">. Instead, climate change opinions appear </w:t>
        </w:r>
      </w:ins>
      <w:ins w:id="115" w:author="Sergio Barona" w:date="2024-02-12T23:56:00Z">
        <w:r w:rsidR="00BB31EC">
          <w:t>to be mainly shaped by</w:t>
        </w:r>
      </w:ins>
      <w:ins w:id="116" w:author="Sergio Barona" w:date="2024-02-12T23:57:00Z">
        <w:r w:rsidR="00BB31EC">
          <w:t xml:space="preserve"> political ideology, </w:t>
        </w:r>
      </w:ins>
      <w:ins w:id="117" w:author="Sergio Barona" w:date="2024-02-12T23:59:00Z">
        <w:r w:rsidR="00BB31EC">
          <w:t>confidence</w:t>
        </w:r>
      </w:ins>
      <w:ins w:id="118" w:author="Sergio Barona" w:date="2024-02-12T23:57:00Z">
        <w:r w:rsidR="00BB31EC">
          <w:t xml:space="preserve"> in scientific community</w:t>
        </w:r>
      </w:ins>
      <w:ins w:id="119" w:author="Sergio Barona" w:date="2024-02-12T23:58:00Z">
        <w:r w:rsidR="00BB31EC">
          <w:t xml:space="preserve"> regarding climate change, and individuals</w:t>
        </w:r>
      </w:ins>
      <w:ins w:id="120" w:author="Sergio Barona" w:date="2024-02-12T23:59:00Z">
        <w:r w:rsidR="00BB31EC">
          <w:t>’</w:t>
        </w:r>
      </w:ins>
      <w:ins w:id="121" w:author="Sergio Barona" w:date="2024-02-12T23:58:00Z">
        <w:r w:rsidR="00BB31EC">
          <w:t xml:space="preserve"> interest in scientific </w:t>
        </w:r>
      </w:ins>
      <w:ins w:id="122" w:author="Sergio Barona" w:date="2024-02-12T23:59:00Z">
        <w:r w:rsidR="00BB31EC">
          <w:t>information.</w:t>
        </w:r>
      </w:ins>
    </w:p>
    <w:p w14:paraId="37B40B52" w14:textId="77777777" w:rsidR="00B4437A" w:rsidRPr="00DB03F7" w:rsidRDefault="00B4437A" w:rsidP="00A90701">
      <w:pPr>
        <w:spacing w:line="240" w:lineRule="auto"/>
        <w:ind w:firstLine="720"/>
        <w:jc w:val="both"/>
      </w:pPr>
    </w:p>
    <w:p w14:paraId="601028B4" w14:textId="6CEDD5F5" w:rsidR="005823F6" w:rsidRPr="00DB03F7" w:rsidRDefault="0036542D" w:rsidP="006F62BE">
      <w:pPr>
        <w:spacing w:line="240" w:lineRule="auto"/>
        <w:ind w:firstLine="720"/>
        <w:jc w:val="both"/>
      </w:pPr>
      <w:commentRangeStart w:id="123"/>
      <w:commentRangeStart w:id="124"/>
      <w:r w:rsidRPr="00DB03F7">
        <w:t xml:space="preserve">On the other hand, without </w:t>
      </w:r>
      <w:r w:rsidR="00D7522D" w:rsidRPr="00DB03F7">
        <w:t>going into</w:t>
      </w:r>
      <w:r w:rsidRPr="00DB03F7">
        <w:t xml:space="preserve"> exhaustive a</w:t>
      </w:r>
      <w:r w:rsidR="00D7522D" w:rsidRPr="00DB03F7">
        <w:t>ppraisals</w:t>
      </w:r>
      <w:r w:rsidR="00CC16A3" w:rsidRPr="00DB03F7">
        <w:t xml:space="preserve"> regarding</w:t>
      </w:r>
      <w:r w:rsidRPr="00DB03F7">
        <w:t xml:space="preserve"> the positive or negative impact of religion in addressing climate change, Kohersen &amp; Huber (2021) </w:t>
      </w:r>
      <w:r w:rsidR="0018486B" w:rsidRPr="00DB03F7">
        <w:t>valu</w:t>
      </w:r>
      <w:r w:rsidRPr="00DB03F7">
        <w:t xml:space="preserve">e </w:t>
      </w:r>
      <w:r w:rsidRPr="00DB03F7">
        <w:lastRenderedPageBreak/>
        <w:t xml:space="preserve">its importance, pointing out that religions can make a difference in transitions towards more environmentally sustainable societies, pointing out that more than 80% of the world's population belong to some religious tradition (Pew Research Center, 2017), </w:t>
      </w:r>
      <w:r w:rsidR="00230C8D" w:rsidRPr="00DB03F7">
        <w:t>therefore</w:t>
      </w:r>
      <w:r w:rsidRPr="00DB03F7">
        <w:t xml:space="preserve"> the transformative potential cannot be </w:t>
      </w:r>
      <w:r w:rsidR="00CC16A3" w:rsidRPr="00DB03F7">
        <w:t>ignored</w:t>
      </w:r>
      <w:r w:rsidRPr="00DB03F7">
        <w:t xml:space="preserve">. The author </w:t>
      </w:r>
      <w:r w:rsidR="00E03B33" w:rsidRPr="00DB03F7">
        <w:t>appreciates</w:t>
      </w:r>
      <w:r w:rsidRPr="00DB03F7">
        <w:t xml:space="preserve"> that institutional contexts can shed light on the role that religion plays in the face of growing environmental concerns</w:t>
      </w:r>
      <w:r w:rsidR="0021311E" w:rsidRPr="00DB03F7">
        <w:t>, t</w:t>
      </w:r>
      <w:r w:rsidRPr="00DB03F7">
        <w:t>hus</w:t>
      </w:r>
      <w:r w:rsidR="0021311E" w:rsidRPr="00DB03F7">
        <w:t xml:space="preserve"> </w:t>
      </w:r>
      <w:r w:rsidRPr="00DB03F7">
        <w:t>demonstrat</w:t>
      </w:r>
      <w:r w:rsidR="0021311E" w:rsidRPr="00DB03F7">
        <w:t xml:space="preserve">ing </w:t>
      </w:r>
      <w:r w:rsidRPr="00DB03F7">
        <w:t xml:space="preserve">that faith-based organizations are taking an </w:t>
      </w:r>
      <w:r w:rsidR="00EC0A8E" w:rsidRPr="00DB03F7">
        <w:t xml:space="preserve">increasingly </w:t>
      </w:r>
      <w:r w:rsidRPr="00DB03F7">
        <w:t>active stance in social transitions towards sustainability</w:t>
      </w:r>
      <w:r w:rsidR="007E765C" w:rsidRPr="00DB03F7">
        <w:t>.</w:t>
      </w:r>
      <w:r w:rsidRPr="00DB03F7">
        <w:t xml:space="preserve"> However, this varies according to the organizational approaches </w:t>
      </w:r>
      <w:r w:rsidR="000258BB" w:rsidRPr="00DB03F7">
        <w:t>they must deal with</w:t>
      </w:r>
      <w:r w:rsidRPr="00DB03F7">
        <w:t xml:space="preserve">, therefore it is necessary to </w:t>
      </w:r>
      <w:r w:rsidR="000258BB" w:rsidRPr="00DB03F7">
        <w:t>examine</w:t>
      </w:r>
      <w:r w:rsidRPr="00DB03F7">
        <w:t xml:space="preserve"> their role in these transformation processes.</w:t>
      </w:r>
      <w:commentRangeEnd w:id="123"/>
      <w:r w:rsidR="00B4437A" w:rsidRPr="00DB03F7">
        <w:rPr>
          <w:rStyle w:val="Refdecomentario"/>
        </w:rPr>
        <w:commentReference w:id="123"/>
      </w:r>
      <w:commentRangeEnd w:id="124"/>
      <w:r w:rsidR="00B4437A" w:rsidRPr="00DB03F7">
        <w:rPr>
          <w:rStyle w:val="Refdecomentario"/>
        </w:rPr>
        <w:commentReference w:id="124"/>
      </w:r>
    </w:p>
    <w:p w14:paraId="16B19A1B" w14:textId="2D608ED2" w:rsidR="005823F6" w:rsidRPr="00DB03F7" w:rsidRDefault="003D4185" w:rsidP="003D4185">
      <w:pPr>
        <w:spacing w:line="240" w:lineRule="auto"/>
        <w:jc w:val="both"/>
      </w:pPr>
      <w:commentRangeStart w:id="125"/>
      <w:r w:rsidRPr="00DB03F7">
        <w:t xml:space="preserve">     Along these same lines</w:t>
      </w:r>
      <w:r w:rsidR="001D5974" w:rsidRPr="00DB03F7">
        <w:t xml:space="preserve">, other disciplines have found </w:t>
      </w:r>
      <w:r w:rsidR="008247A2" w:rsidRPr="00DB03F7">
        <w:t>contrasting</w:t>
      </w:r>
      <w:r w:rsidR="001D5974" w:rsidRPr="00DB03F7">
        <w:t xml:space="preserve"> impacts of religion in their respective fields of study. From the </w:t>
      </w:r>
      <w:r w:rsidR="006B70F7" w:rsidRPr="00DB03F7">
        <w:t xml:space="preserve">area of </w:t>
      </w:r>
      <w:r w:rsidR="001D5974" w:rsidRPr="00DB03F7">
        <w:t>economic</w:t>
      </w:r>
      <w:r w:rsidR="006B70F7" w:rsidRPr="00DB03F7">
        <w:t>s</w:t>
      </w:r>
      <w:r w:rsidR="001D5974" w:rsidRPr="00DB03F7">
        <w:t xml:space="preserve">, </w:t>
      </w:r>
      <w:r w:rsidR="00CF5968" w:rsidRPr="00DB03F7">
        <w:t xml:space="preserve">and </w:t>
      </w:r>
      <w:r w:rsidR="001D5974" w:rsidRPr="00DB03F7">
        <w:t xml:space="preserve">assessing energy poverty, Leslie et al. (2022), showed that energy consumption is related to the ethnic and religious characteristics of households, finding </w:t>
      </w:r>
      <w:r w:rsidR="00AB48E0" w:rsidRPr="00DB03F7">
        <w:t>conflicting</w:t>
      </w:r>
      <w:r w:rsidR="001D5974" w:rsidRPr="00DB03F7">
        <w:t xml:space="preserve"> data for each religion, thus </w:t>
      </w:r>
      <w:r w:rsidR="004E3360" w:rsidRPr="00DB03F7">
        <w:t xml:space="preserve">demonstrating </w:t>
      </w:r>
      <w:r w:rsidR="001D5974" w:rsidRPr="00DB03F7">
        <w:t>the complexity and diversity of the religious phenomenon. Equally, in terms of the impact on entrepreneurship, research by Rama et al. (2022), Younis et al. (2022) and Deller et al. (2018) has shown that the effects of religiosity vary</w:t>
      </w:r>
      <w:r w:rsidR="006B70F7" w:rsidRPr="00DB03F7">
        <w:t>,</w:t>
      </w:r>
      <w:r w:rsidR="001D5974" w:rsidRPr="00DB03F7">
        <w:t xml:space="preserve"> depending on the cultural characteristics and theological nuances assumed</w:t>
      </w:r>
      <w:r w:rsidR="00FC18E0" w:rsidRPr="00DB03F7">
        <w:t xml:space="preserve"> by one’s own religion</w:t>
      </w:r>
      <w:commentRangeEnd w:id="125"/>
      <w:r w:rsidR="00B4437A" w:rsidRPr="00DB03F7">
        <w:rPr>
          <w:rStyle w:val="Refdecomentario"/>
        </w:rPr>
        <w:commentReference w:id="125"/>
      </w:r>
      <w:r w:rsidR="00FC18E0" w:rsidRPr="00DB03F7">
        <w:t>.</w:t>
      </w:r>
    </w:p>
    <w:p w14:paraId="3D8C2E73" w14:textId="77777777" w:rsidR="000F23BB" w:rsidRPr="00DB03F7" w:rsidDel="00B4437A" w:rsidRDefault="000F23BB" w:rsidP="006F62BE">
      <w:pPr>
        <w:spacing w:line="240" w:lineRule="auto"/>
        <w:ind w:firstLine="720"/>
        <w:jc w:val="both"/>
        <w:rPr>
          <w:del w:id="126" w:author="Sergio Barona" w:date="2024-02-12T23:13:00Z"/>
        </w:rPr>
      </w:pPr>
    </w:p>
    <w:p w14:paraId="5448F634" w14:textId="77777777" w:rsidR="0036542D" w:rsidRPr="00DB03F7" w:rsidRDefault="0036542D">
      <w:pPr>
        <w:spacing w:line="240" w:lineRule="auto"/>
        <w:jc w:val="both"/>
        <w:rPr>
          <w:b/>
          <w:bCs/>
        </w:rPr>
        <w:pPrChange w:id="127" w:author="Sergio Barona" w:date="2024-02-12T23:13:00Z">
          <w:pPr>
            <w:spacing w:line="240" w:lineRule="auto"/>
            <w:ind w:firstLine="720"/>
            <w:jc w:val="both"/>
          </w:pPr>
        </w:pPrChange>
      </w:pPr>
    </w:p>
    <w:p w14:paraId="23A73B28" w14:textId="7DEF0010" w:rsidR="006F62BE" w:rsidRPr="00DB03F7" w:rsidRDefault="008A361A" w:rsidP="006F62BE">
      <w:pPr>
        <w:pStyle w:val="Ttulo2"/>
        <w:numPr>
          <w:ilvl w:val="0"/>
          <w:numId w:val="3"/>
        </w:numPr>
        <w:rPr>
          <w:rFonts w:ascii="Times New Roman" w:hAnsi="Times New Roman" w:cs="Times New Roman"/>
          <w:b/>
          <w:bCs/>
          <w:color w:val="auto"/>
          <w:sz w:val="24"/>
          <w:szCs w:val="24"/>
          <w:lang w:val="en-GB"/>
        </w:rPr>
      </w:pPr>
      <w:r w:rsidRPr="00DB03F7">
        <w:rPr>
          <w:rFonts w:ascii="Times New Roman" w:hAnsi="Times New Roman" w:cs="Times New Roman"/>
          <w:b/>
          <w:bCs/>
          <w:color w:val="auto"/>
          <w:sz w:val="24"/>
          <w:szCs w:val="24"/>
          <w:lang w:val="en-GB"/>
        </w:rPr>
        <w:t>Religious tolerance and climate change</w:t>
      </w:r>
    </w:p>
    <w:p w14:paraId="6145FA4D" w14:textId="77777777" w:rsidR="008A361A" w:rsidRPr="00DB03F7" w:rsidRDefault="008A361A" w:rsidP="00A96A9D">
      <w:pPr>
        <w:spacing w:line="240" w:lineRule="auto"/>
        <w:jc w:val="both"/>
        <w:rPr>
          <w:rPrChange w:id="128" w:author="Sergio Barona" w:date="2024-02-12T23:22:00Z">
            <w:rPr>
              <w:lang w:val="es-ES_tradnl"/>
            </w:rPr>
          </w:rPrChange>
        </w:rPr>
      </w:pPr>
    </w:p>
    <w:p w14:paraId="036253DB" w14:textId="785CC225" w:rsidR="008A361A" w:rsidRPr="00DB03F7" w:rsidRDefault="008A361A" w:rsidP="008A361A">
      <w:pPr>
        <w:spacing w:line="240" w:lineRule="auto"/>
        <w:ind w:firstLine="720"/>
        <w:jc w:val="both"/>
      </w:pPr>
      <w:r w:rsidRPr="00DB03F7">
        <w:t>As previously mentioned, we have</w:t>
      </w:r>
      <w:r w:rsidR="00E856FE" w:rsidRPr="00DB03F7">
        <w:t xml:space="preserve"> </w:t>
      </w:r>
      <w:r w:rsidRPr="00DB03F7">
        <w:t>found</w:t>
      </w:r>
      <w:r w:rsidR="00E856FE" w:rsidRPr="00DB03F7">
        <w:t xml:space="preserve"> no</w:t>
      </w:r>
      <w:r w:rsidRPr="00DB03F7">
        <w:t xml:space="preserve"> studies </w:t>
      </w:r>
      <w:r w:rsidR="00DD7DBD" w:rsidRPr="00DB03F7">
        <w:t>concerning</w:t>
      </w:r>
      <w:r w:rsidR="00FE0874" w:rsidRPr="00DB03F7">
        <w:t xml:space="preserve"> </w:t>
      </w:r>
      <w:r w:rsidRPr="00DB03F7">
        <w:t>t</w:t>
      </w:r>
      <w:r w:rsidR="00FE0874" w:rsidRPr="00DB03F7">
        <w:t>he measurement of</w:t>
      </w:r>
      <w:r w:rsidRPr="00DB03F7">
        <w:t xml:space="preserve"> the impact of religious tolerance on the implementation of climate change policies. However, in terms of religious intolerance linked to religious fundamentalism, </w:t>
      </w:r>
      <w:r w:rsidR="00FE0874" w:rsidRPr="00DB03F7">
        <w:t xml:space="preserve">from a psychological viewpoint, </w:t>
      </w:r>
      <w:r w:rsidRPr="00DB03F7">
        <w:t xml:space="preserve">Preston &amp; Shin (2022) </w:t>
      </w:r>
      <w:del w:id="129" w:author="Sergio Barona" w:date="2024-02-13T00:01:00Z">
        <w:r w:rsidR="006811D6" w:rsidRPr="00DB03F7" w:rsidDel="00BB31EC">
          <w:delText>research</w:delText>
        </w:r>
        <w:r w:rsidR="00271A84" w:rsidRPr="00DB03F7" w:rsidDel="00BB31EC">
          <w:delText xml:space="preserve"> </w:delText>
        </w:r>
      </w:del>
      <w:ins w:id="130" w:author="Sergio Barona" w:date="2024-02-13T00:01:00Z">
        <w:r w:rsidR="00BB31EC">
          <w:t>highlight</w:t>
        </w:r>
        <w:r w:rsidR="00BB31EC" w:rsidRPr="00DB03F7">
          <w:t xml:space="preserve"> </w:t>
        </w:r>
      </w:ins>
      <w:r w:rsidRPr="00DB03F7">
        <w:t xml:space="preserve">the </w:t>
      </w:r>
      <w:r w:rsidR="00271A84" w:rsidRPr="00DB03F7">
        <w:t>contrasting</w:t>
      </w:r>
      <w:r w:rsidRPr="00DB03F7">
        <w:t xml:space="preserve"> influences within religion </w:t>
      </w:r>
      <w:r w:rsidR="00DD7DBD" w:rsidRPr="00DB03F7">
        <w:t xml:space="preserve">itself </w:t>
      </w:r>
      <w:r w:rsidRPr="00DB03F7">
        <w:t>versus environmentalism in the United States</w:t>
      </w:r>
      <w:r w:rsidR="00E856FE" w:rsidRPr="00DB03F7">
        <w:t>,</w:t>
      </w:r>
      <w:r w:rsidRPr="00DB03F7">
        <w:t xml:space="preserve"> and find </w:t>
      </w:r>
      <w:r w:rsidR="00DD7DBD" w:rsidRPr="00DB03F7">
        <w:t>issues</w:t>
      </w:r>
      <w:r w:rsidRPr="00DB03F7">
        <w:t xml:space="preserve"> in favour of environmentalism motivated by spirituality, while </w:t>
      </w:r>
      <w:r w:rsidR="00DD7DBD" w:rsidRPr="00DB03F7">
        <w:t>observing</w:t>
      </w:r>
      <w:r w:rsidRPr="00DB03F7">
        <w:t xml:space="preserve"> that religious fundamentalism promotes negative effects against environmentalism. </w:t>
      </w:r>
      <w:del w:id="131" w:author="Sergio Barona" w:date="2024-02-13T00:03:00Z">
        <w:r w:rsidRPr="00DB03F7" w:rsidDel="00BA2853">
          <w:delText xml:space="preserve">Very </w:delText>
        </w:r>
      </w:del>
      <w:ins w:id="132" w:author="Sergio Barona" w:date="2024-02-13T00:03:00Z">
        <w:r w:rsidR="00BA2853">
          <w:t>S</w:t>
        </w:r>
      </w:ins>
      <w:del w:id="133" w:author="Sergio Barona" w:date="2024-02-13T00:03:00Z">
        <w:r w:rsidRPr="00DB03F7" w:rsidDel="00BA2853">
          <w:delText>s</w:delText>
        </w:r>
      </w:del>
      <w:r w:rsidRPr="00DB03F7">
        <w:t>imilar conclusions were found by Skalski-Bednarz et al. (2023), who focused on young Catholics in Poland</w:t>
      </w:r>
      <w:r w:rsidR="00E856FE" w:rsidRPr="00DB03F7">
        <w:t>,</w:t>
      </w:r>
      <w:r w:rsidRPr="00DB03F7">
        <w:t xml:space="preserve"> and </w:t>
      </w:r>
      <w:r w:rsidR="00E856FE" w:rsidRPr="00DB03F7">
        <w:t>discovered</w:t>
      </w:r>
      <w:r w:rsidRPr="00DB03F7">
        <w:t xml:space="preserve"> that the relationship between religion and environmentalism can be predicted by</w:t>
      </w:r>
      <w:r w:rsidR="005678FF" w:rsidRPr="00DB03F7">
        <w:t xml:space="preserve"> </w:t>
      </w:r>
      <w:r w:rsidRPr="00DB03F7">
        <w:t>oppos</w:t>
      </w:r>
      <w:r w:rsidR="00E856FE" w:rsidRPr="00DB03F7">
        <w:t>ing</w:t>
      </w:r>
      <w:r w:rsidRPr="00DB03F7">
        <w:t xml:space="preserve"> paths of spirituality (positively) and religious fundamentalism (negatively). In the same vein, although not related to religion, Johansson et al. (2022), find that intolerance is directly related to s</w:t>
      </w:r>
      <w:r w:rsidR="00E856FE" w:rsidRPr="00DB03F7">
        <w:t>c</w:t>
      </w:r>
      <w:r w:rsidRPr="00DB03F7">
        <w:t xml:space="preserve">epticism </w:t>
      </w:r>
      <w:r w:rsidR="00E856FE" w:rsidRPr="00DB03F7">
        <w:t xml:space="preserve">on </w:t>
      </w:r>
      <w:del w:id="134" w:author="Sergio Barona" w:date="2024-02-13T00:04:00Z">
        <w:r w:rsidR="00E856FE" w:rsidRPr="00DB03F7" w:rsidDel="00BA2853">
          <w:delText>the subject of</w:delText>
        </w:r>
        <w:r w:rsidRPr="00DB03F7" w:rsidDel="00BA2853">
          <w:delText xml:space="preserve"> climate </w:delText>
        </w:r>
      </w:del>
      <w:r w:rsidRPr="00DB03F7">
        <w:t>change.</w:t>
      </w:r>
    </w:p>
    <w:p w14:paraId="70EF732F" w14:textId="6B0AE73D" w:rsidR="00A96A9D" w:rsidRPr="00DB03F7" w:rsidRDefault="00A96A9D" w:rsidP="003F0834">
      <w:pPr>
        <w:spacing w:line="240" w:lineRule="auto"/>
        <w:ind w:firstLine="720"/>
        <w:jc w:val="both"/>
      </w:pPr>
      <w:del w:id="135" w:author="Sergio Barona" w:date="2024-02-13T00:04:00Z">
        <w:r w:rsidRPr="00DB03F7" w:rsidDel="00BA2853">
          <w:delText xml:space="preserve">On the other hand, </w:delText>
        </w:r>
      </w:del>
      <w:ins w:id="136" w:author="Sergio Barona" w:date="2024-02-13T00:04:00Z">
        <w:r w:rsidR="00BA2853">
          <w:t>A</w:t>
        </w:r>
      </w:ins>
      <w:del w:id="137" w:author="Sergio Barona" w:date="2024-02-13T00:04:00Z">
        <w:r w:rsidRPr="00DB03F7" w:rsidDel="00BA2853">
          <w:delText>a</w:delText>
        </w:r>
      </w:del>
      <w:r w:rsidRPr="00DB03F7">
        <w:t xml:space="preserve">lthough </w:t>
      </w:r>
      <w:r w:rsidR="006E2367" w:rsidRPr="00DB03F7">
        <w:t>un</w:t>
      </w:r>
      <w:r w:rsidRPr="00DB03F7">
        <w:t>related to climate change, we have investigated studies measur</w:t>
      </w:r>
      <w:r w:rsidR="00FE0874" w:rsidRPr="00DB03F7">
        <w:t>ing</w:t>
      </w:r>
      <w:r w:rsidRPr="00DB03F7">
        <w:t xml:space="preserve"> religious tolerance and its impact in other contexts (Broer et al., 2014; Hook et al, 2017; Mehak &amp; Bushra, 2020; Junaedi et al., 2023; Muhammad et al., 2023). Despite the diversity of approaches</w:t>
      </w:r>
      <w:del w:id="138" w:author="Sergio Barona" w:date="2024-02-13T00:05:00Z">
        <w:r w:rsidRPr="00DB03F7" w:rsidDel="00BA2853">
          <w:delText xml:space="preserve"> </w:delText>
        </w:r>
        <w:r w:rsidR="006E2367" w:rsidRPr="00DB03F7" w:rsidDel="00BA2853">
          <w:delText xml:space="preserve">proposed by the </w:delText>
        </w:r>
        <w:r w:rsidRPr="00DB03F7" w:rsidDel="00BA2853">
          <w:delText>author</w:delText>
        </w:r>
      </w:del>
      <w:ins w:id="139" w:author="Sergio Barona" w:date="2024-02-13T00:06:00Z">
        <w:r w:rsidR="00BA2853">
          <w:t xml:space="preserve"> to measure religious tolerance</w:t>
        </w:r>
      </w:ins>
      <w:r w:rsidRPr="00DB03F7">
        <w:t xml:space="preserve">, </w:t>
      </w:r>
      <w:del w:id="140" w:author="Sergio Barona" w:date="2024-02-13T00:07:00Z">
        <w:r w:rsidRPr="00DB03F7" w:rsidDel="00BA2853">
          <w:delText xml:space="preserve">they </w:delText>
        </w:r>
      </w:del>
      <w:ins w:id="141" w:author="Sergio Barona" w:date="2024-02-13T00:07:00Z">
        <w:r w:rsidR="00BA2853">
          <w:t>prior studies</w:t>
        </w:r>
        <w:r w:rsidR="00BA2853" w:rsidRPr="00DB03F7">
          <w:t xml:space="preserve"> </w:t>
        </w:r>
      </w:ins>
      <w:r w:rsidRPr="00DB03F7">
        <w:t>agree on two elements: firstly, the identification of religious tolerance with respect for freedom of conscience that allows us to accept differences in order to seek a path of integration</w:t>
      </w:r>
      <w:r w:rsidR="006E2367" w:rsidRPr="00DB03F7">
        <w:t>,</w:t>
      </w:r>
      <w:r w:rsidRPr="00DB03F7">
        <w:t xml:space="preserve"> and, secondly, the ability to recognise the </w:t>
      </w:r>
      <w:r w:rsidR="006E2367" w:rsidRPr="00DB03F7">
        <w:t>ability</w:t>
      </w:r>
      <w:r w:rsidRPr="00DB03F7">
        <w:t xml:space="preserve"> of other religious groups to do good and achieve the </w:t>
      </w:r>
      <w:r w:rsidR="00AB4B6F" w:rsidRPr="00DB03F7">
        <w:t>predominant</w:t>
      </w:r>
      <w:r w:rsidRPr="00DB03F7">
        <w:t xml:space="preserve"> objectives of their own religion.</w:t>
      </w:r>
    </w:p>
    <w:p w14:paraId="7A5121EB" w14:textId="77777777" w:rsidR="00A328A4" w:rsidRPr="00DB03F7" w:rsidRDefault="00A328A4" w:rsidP="003F0834">
      <w:pPr>
        <w:spacing w:line="240" w:lineRule="auto"/>
        <w:ind w:firstLine="720"/>
        <w:jc w:val="both"/>
      </w:pPr>
    </w:p>
    <w:p w14:paraId="71CD7DB0" w14:textId="278D5C9D" w:rsidR="006F62BE" w:rsidRPr="00DB03F7" w:rsidRDefault="006F62BE" w:rsidP="006F62BE">
      <w:pPr>
        <w:pStyle w:val="Prrafodelista"/>
        <w:numPr>
          <w:ilvl w:val="0"/>
          <w:numId w:val="1"/>
        </w:numPr>
        <w:jc w:val="both"/>
        <w:rPr>
          <w:b/>
        </w:rPr>
      </w:pPr>
      <w:r w:rsidRPr="00DB03F7">
        <w:rPr>
          <w:b/>
        </w:rPr>
        <w:lastRenderedPageBreak/>
        <w:t>Dat</w:t>
      </w:r>
      <w:r w:rsidR="00F96426" w:rsidRPr="00DB03F7">
        <w:rPr>
          <w:b/>
        </w:rPr>
        <w:t>a</w:t>
      </w:r>
    </w:p>
    <w:p w14:paraId="322B79CA" w14:textId="4EED50F7" w:rsidR="00A328A4" w:rsidRPr="00DB03F7" w:rsidRDefault="00F96426" w:rsidP="009C4DD4">
      <w:pPr>
        <w:pStyle w:val="Prrafodelista"/>
        <w:numPr>
          <w:ilvl w:val="0"/>
          <w:numId w:val="4"/>
        </w:numPr>
        <w:jc w:val="both"/>
        <w:rPr>
          <w:b/>
        </w:rPr>
      </w:pPr>
      <w:r w:rsidRPr="00DB03F7">
        <w:rPr>
          <w:b/>
        </w:rPr>
        <w:t>The implementation of policies against climate change</w:t>
      </w:r>
    </w:p>
    <w:p w14:paraId="2E2A6D01" w14:textId="478069D7" w:rsidR="002E4D64" w:rsidRDefault="00117649" w:rsidP="002E4D64">
      <w:pPr>
        <w:spacing w:line="240" w:lineRule="auto"/>
        <w:ind w:firstLine="720"/>
        <w:jc w:val="both"/>
        <w:rPr>
          <w:ins w:id="142" w:author="Sergio Barona" w:date="2024-02-13T21:20:00Z"/>
        </w:rPr>
      </w:pPr>
      <w:ins w:id="143" w:author="Sergio Barona" w:date="2024-02-13T21:20:00Z">
        <w:r>
          <w:t>The Climate Laws, Institutions and Measures Index (CLIMI)</w:t>
        </w:r>
      </w:ins>
      <w:ins w:id="144" w:author="Sergio Barona" w:date="2024-02-13T21:22:00Z">
        <w:r w:rsidR="002E4D64">
          <w:t xml:space="preserve"> was </w:t>
        </w:r>
      </w:ins>
      <w:ins w:id="145" w:author="Sergio Barona" w:date="2024-02-13T21:21:00Z">
        <w:r w:rsidR="002E4D64">
          <w:t>developed by Steves &amp; Teytelboym (2013)</w:t>
        </w:r>
      </w:ins>
      <w:ins w:id="146" w:author="Sergio Barona" w:date="2024-02-13T21:22:00Z">
        <w:r w:rsidR="002E4D64">
          <w:t xml:space="preserve"> to examine countries</w:t>
        </w:r>
      </w:ins>
      <w:ins w:id="147" w:author="Sergio Barona" w:date="2024-02-13T21:23:00Z">
        <w:r w:rsidR="002E4D64">
          <w:t xml:space="preserve">’ commitment to climate change in terms of both their compliance with international agreements and their own legislative, fiscal and institutional framework. </w:t>
        </w:r>
      </w:ins>
      <w:ins w:id="148" w:author="Sergio Barona" w:date="2024-02-13T21:25:00Z">
        <w:r w:rsidR="002E4D64">
          <w:t>Although t</w:t>
        </w:r>
      </w:ins>
      <w:ins w:id="149" w:author="Sergio Barona" w:date="2024-02-13T21:23:00Z">
        <w:r w:rsidR="002E4D64">
          <w:t>h</w:t>
        </w:r>
      </w:ins>
      <w:ins w:id="150" w:author="Sergio Barona" w:date="2024-02-13T21:24:00Z">
        <w:r w:rsidR="002E4D64">
          <w:t xml:space="preserve">e CLIMI </w:t>
        </w:r>
      </w:ins>
      <w:ins w:id="151" w:author="Sergio Barona" w:date="2024-02-13T21:27:00Z">
        <w:r w:rsidR="002E4D64">
          <w:t>is a comprehensive measure</w:t>
        </w:r>
      </w:ins>
      <w:ins w:id="152" w:author="Sergio Barona" w:date="2024-02-13T21:28:00Z">
        <w:r w:rsidR="002E4D64">
          <w:t xml:space="preserve"> that</w:t>
        </w:r>
      </w:ins>
      <w:ins w:id="153" w:author="Sergio Barona" w:date="2024-02-13T21:24:00Z">
        <w:r w:rsidR="002E4D64">
          <w:t xml:space="preserve"> </w:t>
        </w:r>
      </w:ins>
      <w:ins w:id="154" w:author="Sergio Barona" w:date="2024-02-13T21:28:00Z">
        <w:r w:rsidR="002E4D64">
          <w:t>gathers</w:t>
        </w:r>
      </w:ins>
      <w:ins w:id="155" w:author="Sergio Barona" w:date="2024-02-13T21:24:00Z">
        <w:r w:rsidR="002E4D64">
          <w:t xml:space="preserve"> information from 95 countries between 2005 and 2010</w:t>
        </w:r>
      </w:ins>
      <w:ins w:id="156" w:author="Sergio Barona" w:date="2024-02-13T21:25:00Z">
        <w:r w:rsidR="002E4D64">
          <w:t>, it omitted to mention problems of implementation and measuring results of the climate change policy decision</w:t>
        </w:r>
      </w:ins>
      <w:ins w:id="157" w:author="Sergio Barona" w:date="2024-02-13T21:26:00Z">
        <w:r w:rsidR="002E4D64">
          <w:t>s</w:t>
        </w:r>
      </w:ins>
      <w:ins w:id="158" w:author="Sergio Barona" w:date="2024-02-13T21:25:00Z">
        <w:r w:rsidR="002E4D64">
          <w:t xml:space="preserve">. </w:t>
        </w:r>
      </w:ins>
      <w:ins w:id="159" w:author="Sergio Barona" w:date="2024-02-13T21:28:00Z">
        <w:r w:rsidR="002E4D64">
          <w:t xml:space="preserve">Therefore, </w:t>
        </w:r>
      </w:ins>
      <w:ins w:id="160" w:author="Sergio Barona" w:date="2024-02-13T21:29:00Z">
        <w:r w:rsidR="002E4D64">
          <w:t>to measure the methods by which countries put into practice policies against climate change, we will adhere to the CCP</w:t>
        </w:r>
      </w:ins>
      <w:ins w:id="161" w:author="Sergio Barona" w:date="2024-02-13T21:30:00Z">
        <w:r w:rsidR="002E4D64">
          <w:t>S index proposed by Sharma et al. (2021), which constitutes an update and improvement on Steves &amp; Teytelboym’s (2013) CLIMI.</w:t>
        </w:r>
      </w:ins>
    </w:p>
    <w:p w14:paraId="02D2A663" w14:textId="073261AB" w:rsidR="005855E7" w:rsidRPr="00DB03F7" w:rsidDel="002E4D64" w:rsidRDefault="00B135DD" w:rsidP="005855E7">
      <w:pPr>
        <w:spacing w:line="240" w:lineRule="auto"/>
        <w:ind w:firstLine="720"/>
        <w:jc w:val="both"/>
        <w:rPr>
          <w:del w:id="162" w:author="Sergio Barona" w:date="2024-02-13T21:30:00Z"/>
        </w:rPr>
      </w:pPr>
      <w:del w:id="163" w:author="Sergio Barona" w:date="2024-02-13T21:30:00Z">
        <w:r w:rsidRPr="00DB03F7" w:rsidDel="002E4D64">
          <w:delText xml:space="preserve">To measure the </w:delText>
        </w:r>
        <w:r w:rsidR="0098508A" w:rsidRPr="00DB03F7" w:rsidDel="002E4D64">
          <w:delText>methods by</w:delText>
        </w:r>
        <w:r w:rsidRPr="00DB03F7" w:rsidDel="002E4D64">
          <w:delText xml:space="preserve"> which countries </w:delText>
        </w:r>
        <w:r w:rsidR="00277FB0" w:rsidRPr="00DB03F7" w:rsidDel="002E4D64">
          <w:delText xml:space="preserve">put into practice </w:delText>
        </w:r>
        <w:r w:rsidRPr="00DB03F7" w:rsidDel="002E4D64">
          <w:delText xml:space="preserve">policies against climate change, we will adhere to the CCPS index proposed by Sharma et al. (2021). This index </w:delText>
        </w:r>
        <w:r w:rsidR="007B0C5B" w:rsidRPr="00DB03F7" w:rsidDel="002E4D64">
          <w:delText xml:space="preserve">constitutes </w:delText>
        </w:r>
        <w:r w:rsidRPr="00DB03F7" w:rsidDel="002E4D64">
          <w:delText xml:space="preserve">an update and improvement on Steves &amp; Teytelboym's (2013) </w:delText>
        </w:r>
        <w:r w:rsidR="00237342" w:rsidRPr="00DB03F7" w:rsidDel="002E4D64">
          <w:delText xml:space="preserve">Climate </w:delText>
        </w:r>
        <w:r w:rsidRPr="00DB03F7" w:rsidDel="002E4D64">
          <w:delText>Law</w:delText>
        </w:r>
        <w:r w:rsidR="00237342" w:rsidRPr="00DB03F7" w:rsidDel="002E4D64">
          <w:delText>s</w:delText>
        </w:r>
        <w:r w:rsidRPr="00DB03F7" w:rsidDel="002E4D64">
          <w:delText xml:space="preserve">, Institutions and </w:delText>
        </w:r>
        <w:r w:rsidR="00237342" w:rsidRPr="00DB03F7" w:rsidDel="002E4D64">
          <w:delText>Measures</w:delText>
        </w:r>
        <w:r w:rsidRPr="00DB03F7" w:rsidDel="002E4D64">
          <w:delText xml:space="preserve"> Index (CLIMI).</w:delText>
        </w:r>
      </w:del>
    </w:p>
    <w:p w14:paraId="55E1E1BB" w14:textId="53C85562" w:rsidR="005855E7" w:rsidDel="00056AA7" w:rsidRDefault="005855E7" w:rsidP="00832E1C">
      <w:pPr>
        <w:spacing w:line="240" w:lineRule="auto"/>
        <w:ind w:firstLine="720"/>
        <w:jc w:val="both"/>
        <w:rPr>
          <w:del w:id="164" w:author="Sergio Barona" w:date="2024-02-13T21:30:00Z"/>
        </w:rPr>
      </w:pPr>
      <w:del w:id="165" w:author="Sergio Barona" w:date="2024-02-13T21:30:00Z">
        <w:r w:rsidRPr="00DB03F7" w:rsidDel="002E4D64">
          <w:delText xml:space="preserve">The CLIMI index gathered information from 95 countries between 2005 and 2010, focusing on countries' commitment to climate change in terms of both their </w:delText>
        </w:r>
        <w:r w:rsidR="00497C8F" w:rsidRPr="00DB03F7" w:rsidDel="002E4D64">
          <w:delText>compliance with</w:delText>
        </w:r>
        <w:r w:rsidRPr="00DB03F7" w:rsidDel="002E4D64">
          <w:delText xml:space="preserve"> international agreements and their own legislative, fiscal and institutional framework. However, it </w:delText>
        </w:r>
        <w:r w:rsidR="00D25D22" w:rsidRPr="00DB03F7" w:rsidDel="002E4D64">
          <w:delText xml:space="preserve">omitted to mention </w:delText>
        </w:r>
        <w:r w:rsidRPr="00DB03F7" w:rsidDel="002E4D64">
          <w:delText xml:space="preserve">problems of implementation and measuring the results of </w:delText>
        </w:r>
        <w:r w:rsidR="00497C8F" w:rsidRPr="00DB03F7" w:rsidDel="002E4D64">
          <w:delText>the aforementioned</w:delText>
        </w:r>
        <w:r w:rsidRPr="00DB03F7" w:rsidDel="002E4D64">
          <w:delText xml:space="preserve"> poli</w:delText>
        </w:r>
        <w:r w:rsidR="00497C8F" w:rsidRPr="00DB03F7" w:rsidDel="002E4D64">
          <w:delText>tical</w:delText>
        </w:r>
        <w:r w:rsidRPr="00DB03F7" w:rsidDel="002E4D64">
          <w:delText xml:space="preserve"> decisions.</w:delText>
        </w:r>
      </w:del>
    </w:p>
    <w:p w14:paraId="13CED19D" w14:textId="623530C6" w:rsidR="00775179" w:rsidRPr="00DB03F7" w:rsidRDefault="00056AA7" w:rsidP="00775179">
      <w:pPr>
        <w:spacing w:line="240" w:lineRule="auto"/>
        <w:ind w:firstLine="720"/>
        <w:jc w:val="both"/>
        <w:rPr>
          <w:ins w:id="166" w:author="Sergio Barona" w:date="2024-02-15T21:50:00Z"/>
        </w:rPr>
      </w:pPr>
      <w:ins w:id="167" w:author="Sergio Barona" w:date="2024-02-15T21:11:00Z">
        <w:r>
          <w:t xml:space="preserve">The CCPS index was computed by Sharma et al. (2021) </w:t>
        </w:r>
      </w:ins>
      <w:ins w:id="168" w:author="Sergio Barona" w:date="2024-02-15T21:14:00Z">
        <w:r>
          <w:t>from</w:t>
        </w:r>
      </w:ins>
      <w:ins w:id="169" w:author="Sergio Barona" w:date="2024-02-15T21:13:00Z">
        <w:r>
          <w:t xml:space="preserve"> a sample of 183 countries with information from the period 1997 – 2015, </w:t>
        </w:r>
      </w:ins>
      <w:ins w:id="170" w:author="Sergio Barona" w:date="2024-02-15T21:14:00Z">
        <w:r>
          <w:t>using as a point of reference the beginning of the Kyoto protocol.</w:t>
        </w:r>
      </w:ins>
      <w:ins w:id="171" w:author="Sergio Barona" w:date="2024-02-15T21:15:00Z">
        <w:r>
          <w:t xml:space="preserve"> </w:t>
        </w:r>
      </w:ins>
      <w:ins w:id="172" w:author="Sergio Barona" w:date="2024-02-15T21:16:00Z">
        <w:r>
          <w:t xml:space="preserve">This index </w:t>
        </w:r>
      </w:ins>
      <w:ins w:id="173" w:author="Sergio Barona" w:date="2024-02-15T21:17:00Z">
        <w:r>
          <w:t xml:space="preserve">goes beyond the CLIMI index </w:t>
        </w:r>
      </w:ins>
      <w:ins w:id="174" w:author="Sergio Barona" w:date="2024-02-15T21:18:00Z">
        <w:r>
          <w:t xml:space="preserve">as it </w:t>
        </w:r>
      </w:ins>
      <w:ins w:id="175" w:author="Sergio Barona" w:date="2024-02-15T21:51:00Z">
        <w:r w:rsidR="00B744C0" w:rsidRPr="00DB03F7">
          <w:t>offers a better approximation to the degree of actual implementation of the policy</w:t>
        </w:r>
        <w:r w:rsidR="00B744C0">
          <w:t xml:space="preserve"> by considering</w:t>
        </w:r>
      </w:ins>
      <w:ins w:id="176" w:author="Sergio Barona" w:date="2024-02-15T21:29:00Z">
        <w:r w:rsidR="00AE54D4">
          <w:t xml:space="preserve"> the following four </w:t>
        </w:r>
      </w:ins>
      <w:ins w:id="177" w:author="Sergio Barona" w:date="2024-02-15T21:30:00Z">
        <w:r w:rsidR="00AE54D4">
          <w:t>areas</w:t>
        </w:r>
      </w:ins>
      <w:ins w:id="178" w:author="Sergio Barona" w:date="2024-02-15T21:29:00Z">
        <w:r w:rsidR="00AE54D4">
          <w:t>: international co</w:t>
        </w:r>
      </w:ins>
      <w:ins w:id="179" w:author="Sergio Barona" w:date="2024-02-15T21:30:00Z">
        <w:r w:rsidR="00AE54D4">
          <w:t>operation</w:t>
        </w:r>
        <w:r w:rsidR="00272DFC">
          <w:t xml:space="preserve"> and politics, </w:t>
        </w:r>
      </w:ins>
      <w:ins w:id="180" w:author="Sergio Barona" w:date="2024-02-15T21:31:00Z">
        <w:r w:rsidR="00272DFC">
          <w:t xml:space="preserve">sector policies, intersectoral policies, and </w:t>
        </w:r>
      </w:ins>
      <w:ins w:id="181" w:author="Sergio Barona" w:date="2024-02-15T21:30:00Z">
        <w:r w:rsidR="00272DFC">
          <w:t>national institutions</w:t>
        </w:r>
        <w:r w:rsidR="00AE54D4">
          <w:t xml:space="preserve"> and policies for climate change</w:t>
        </w:r>
      </w:ins>
      <w:ins w:id="182" w:author="Sergio Barona" w:date="2024-02-15T21:38:00Z">
        <w:r w:rsidR="00272DFC">
          <w:t xml:space="preserve">. </w:t>
        </w:r>
        <w:commentRangeStart w:id="183"/>
        <w:r w:rsidR="00272DFC">
          <w:t>These areas include 14 variables that collect publicly ava</w:t>
        </w:r>
      </w:ins>
      <w:ins w:id="184" w:author="Sergio Barona" w:date="2024-02-15T21:39:00Z">
        <w:r w:rsidR="00272DFC">
          <w:t xml:space="preserve">ilable data gathered from national communications and their reference to </w:t>
        </w:r>
      </w:ins>
      <w:ins w:id="185" w:author="Sergio Barona" w:date="2024-02-15T21:40:00Z">
        <w:r w:rsidR="00775179">
          <w:t>the United Nations Framework Convention on Climate (UNFCCC), as well as in other public domains such as the In</w:t>
        </w:r>
      </w:ins>
      <w:ins w:id="186" w:author="Sergio Barona" w:date="2024-02-15T21:41:00Z">
        <w:r w:rsidR="00775179">
          <w:t xml:space="preserve">ternational Energy Agency (IEA). </w:t>
        </w:r>
      </w:ins>
      <w:commentRangeEnd w:id="183"/>
      <w:ins w:id="187" w:author="Sergio Barona" w:date="2024-02-15T21:54:00Z">
        <w:r w:rsidR="00B744C0">
          <w:rPr>
            <w:rStyle w:val="Refdecomentario"/>
          </w:rPr>
          <w:commentReference w:id="183"/>
        </w:r>
      </w:ins>
      <w:ins w:id="188" w:author="Sergio Barona" w:date="2024-02-15T21:50:00Z">
        <w:r w:rsidR="00775179">
          <w:t xml:space="preserve">As an indication of reliability, Sharma’s calculations of CCPS index were found to be </w:t>
        </w:r>
      </w:ins>
      <w:ins w:id="189" w:author="Sergio Barona" w:date="2024-02-15T21:55:00Z">
        <w:r w:rsidR="00B744C0">
          <w:t>highly</w:t>
        </w:r>
      </w:ins>
      <w:ins w:id="190" w:author="Sergio Barona" w:date="2024-02-15T21:50:00Z">
        <w:r w:rsidR="00775179">
          <w:t xml:space="preserve"> correlated with previous measurements such as the CLIMI index, the Climate Change Cooperation Index (C3-I) by Bernauer &amp; Böhmelt (2013), and the Environmental Policy Rigour Index (EPS) by Botta &amp; Kozluk (2014).</w:t>
        </w:r>
      </w:ins>
    </w:p>
    <w:p w14:paraId="7DD3456E" w14:textId="004C3B85" w:rsidR="00056AA7" w:rsidRPr="00DB03F7" w:rsidRDefault="00056AA7" w:rsidP="00832E1C">
      <w:pPr>
        <w:spacing w:line="240" w:lineRule="auto"/>
        <w:ind w:firstLine="720"/>
        <w:jc w:val="both"/>
        <w:rPr>
          <w:ins w:id="191" w:author="Sergio Barona" w:date="2024-02-15T21:11:00Z"/>
        </w:rPr>
      </w:pPr>
    </w:p>
    <w:p w14:paraId="28E53A74" w14:textId="3F23D49D" w:rsidR="00832E1C" w:rsidRPr="00DB03F7" w:rsidDel="00272DFC" w:rsidRDefault="005855E7" w:rsidP="00832E1C">
      <w:pPr>
        <w:spacing w:line="240" w:lineRule="auto"/>
        <w:ind w:firstLine="720"/>
        <w:jc w:val="both"/>
        <w:rPr>
          <w:del w:id="192" w:author="Sergio Barona" w:date="2024-02-15T21:36:00Z"/>
        </w:rPr>
      </w:pPr>
      <w:commentRangeStart w:id="193"/>
      <w:del w:id="194" w:author="Sergio Barona" w:date="2024-02-15T21:36:00Z">
        <w:r w:rsidRPr="00DB03F7" w:rsidDel="00272DFC">
          <w:delText xml:space="preserve">For </w:delText>
        </w:r>
        <w:r w:rsidR="0098508A" w:rsidRPr="00DB03F7" w:rsidDel="00272DFC">
          <w:delText>their</w:delText>
        </w:r>
        <w:r w:rsidRPr="00DB03F7" w:rsidDel="00272DFC">
          <w:delText xml:space="preserve"> part, Sharma et al. (2021) </w:delText>
        </w:r>
        <w:r w:rsidR="00867389" w:rsidRPr="00DB03F7" w:rsidDel="00272DFC">
          <w:delText xml:space="preserve">have </w:delText>
        </w:r>
        <w:r w:rsidR="00FC5792" w:rsidRPr="00DB03F7" w:rsidDel="00272DFC">
          <w:delText>compile</w:delText>
        </w:r>
        <w:r w:rsidR="00867389" w:rsidRPr="00DB03F7" w:rsidDel="00272DFC">
          <w:delText>d</w:delText>
        </w:r>
        <w:r w:rsidRPr="00DB03F7" w:rsidDel="00272DFC">
          <w:delText xml:space="preserve"> a sample </w:delText>
        </w:r>
        <w:r w:rsidR="00AB0391" w:rsidRPr="00DB03F7" w:rsidDel="00272DFC">
          <w:delText xml:space="preserve">in the CCPS index </w:delText>
        </w:r>
        <w:r w:rsidRPr="00DB03F7" w:rsidDel="00272DFC">
          <w:delText xml:space="preserve">of 183 countries with information from the </w:delText>
        </w:r>
        <w:r w:rsidR="000D62F5" w:rsidRPr="00DB03F7" w:rsidDel="00272DFC">
          <w:delText>period 1997 -</w:delText>
        </w:r>
        <w:r w:rsidRPr="00DB03F7" w:rsidDel="00272DFC">
          <w:delText xml:space="preserve"> 2015, </w:delText>
        </w:r>
        <w:r w:rsidR="00FC5792" w:rsidRPr="00DB03F7" w:rsidDel="00272DFC">
          <w:delText>using</w:delText>
        </w:r>
        <w:r w:rsidRPr="00DB03F7" w:rsidDel="00272DFC">
          <w:delText xml:space="preserve"> as a </w:delText>
        </w:r>
        <w:r w:rsidR="00FC5792" w:rsidRPr="00DB03F7" w:rsidDel="00272DFC">
          <w:delText xml:space="preserve">point of </w:delText>
        </w:r>
        <w:r w:rsidRPr="00DB03F7" w:rsidDel="00272DFC">
          <w:delText xml:space="preserve">reference the beginning of the Kyoto protocol. According to the authors, "CPSS goes beyond CLIMI in two ways: first, international cooperation is </w:delText>
        </w:r>
        <w:r w:rsidR="00461219" w:rsidRPr="00DB03F7" w:rsidDel="00272DFC">
          <w:delText>secured</w:delText>
        </w:r>
        <w:r w:rsidRPr="00DB03F7" w:rsidDel="00272DFC">
          <w:delText xml:space="preserve"> by an additional measure: </w:delText>
        </w:r>
        <w:r w:rsidR="00832E1C" w:rsidRPr="00DB03F7" w:rsidDel="00272DFC">
          <w:delText xml:space="preserve">the </w:delText>
        </w:r>
        <w:r w:rsidRPr="00DB03F7" w:rsidDel="00272DFC">
          <w:delText xml:space="preserve">ratification of the Paris Agreement; </w:delText>
        </w:r>
        <w:r w:rsidR="00832E1C" w:rsidRPr="00DB03F7" w:rsidDel="00272DFC">
          <w:delText xml:space="preserve">and </w:delText>
        </w:r>
        <w:r w:rsidRPr="00DB03F7" w:rsidDel="00272DFC">
          <w:delText xml:space="preserve">second, more </w:delText>
        </w:r>
        <w:r w:rsidR="00461219" w:rsidRPr="00DB03F7" w:rsidDel="00272DFC">
          <w:delText>comprehensive</w:delText>
        </w:r>
        <w:r w:rsidRPr="00DB03F7" w:rsidDel="00272DFC">
          <w:delText xml:space="preserve"> and up-to-date data are included for both national a</w:delText>
        </w:r>
        <w:r w:rsidR="000D62F5" w:rsidRPr="00DB03F7" w:rsidDel="00272DFC">
          <w:delText>s well as</w:delText>
        </w:r>
        <w:r w:rsidRPr="00DB03F7" w:rsidDel="00272DFC">
          <w:delText xml:space="preserve"> international domains" (p.3).</w:delText>
        </w:r>
      </w:del>
      <w:commentRangeEnd w:id="193"/>
      <w:r w:rsidR="00B744C0">
        <w:rPr>
          <w:rStyle w:val="Refdecomentario"/>
        </w:rPr>
        <w:commentReference w:id="193"/>
      </w:r>
    </w:p>
    <w:p w14:paraId="0FB6A81E" w14:textId="485FF459" w:rsidR="00832E1C" w:rsidRPr="00DB03F7" w:rsidDel="00775179" w:rsidRDefault="00832E1C" w:rsidP="006F62BE">
      <w:pPr>
        <w:spacing w:line="240" w:lineRule="auto"/>
        <w:ind w:firstLine="720"/>
        <w:jc w:val="both"/>
        <w:rPr>
          <w:del w:id="195" w:author="Sergio Barona" w:date="2024-02-15T21:41:00Z"/>
        </w:rPr>
      </w:pPr>
      <w:del w:id="196" w:author="Sergio Barona" w:date="2024-02-15T21:41:00Z">
        <w:r w:rsidRPr="00DB03F7" w:rsidDel="00775179">
          <w:delText xml:space="preserve">The CCPS index </w:delText>
        </w:r>
        <w:r w:rsidR="00A12D3F" w:rsidRPr="00DB03F7" w:rsidDel="00775179">
          <w:delText>obtains</w:delText>
        </w:r>
        <w:r w:rsidRPr="00DB03F7" w:rsidDel="00775179">
          <w:delText xml:space="preserve"> the implementation of climate change policies from the following four areas.  First, international cooperation and politics are measured with a weight </w:delText>
        </w:r>
        <w:r w:rsidRPr="00DB03F7" w:rsidDel="00775179">
          <w:lastRenderedPageBreak/>
          <w:delText>of 0.1 in the index</w:delText>
        </w:r>
        <w:r w:rsidR="00D34919" w:rsidRPr="00DB03F7" w:rsidDel="00775179">
          <w:delText xml:space="preserve"> total</w:delText>
        </w:r>
        <w:r w:rsidRPr="00DB03F7" w:rsidDel="00775179">
          <w:delText xml:space="preserve">. Second, national institutions and policies for climate change mitigation are addressed with a weight of 0.4. Thirdly, sectoral policies with an impact of 0.40 on the total index. Finally, intersectoral policies are measured, assigning a weight of 0.1. </w:delText>
        </w:r>
        <w:r w:rsidR="00A328A4" w:rsidRPr="00DB03F7" w:rsidDel="00775179">
          <w:delText>T</w:delText>
        </w:r>
        <w:r w:rsidRPr="00DB03F7" w:rsidDel="00775179">
          <w:delText xml:space="preserve">hese areas, </w:delText>
        </w:r>
        <w:r w:rsidR="00A328A4" w:rsidRPr="00DB03F7" w:rsidDel="00775179">
          <w:delText xml:space="preserve">include </w:delText>
        </w:r>
        <w:r w:rsidRPr="00DB03F7" w:rsidDel="00775179">
          <w:delText xml:space="preserve">14 variables that collect publicly available information gathered from national communications and their reference to the United Nations </w:delText>
        </w:r>
        <w:r w:rsidR="002E3A67" w:rsidRPr="00DB03F7" w:rsidDel="00775179">
          <w:delText>F</w:delText>
        </w:r>
        <w:r w:rsidRPr="00DB03F7" w:rsidDel="00775179">
          <w:delText xml:space="preserve">ramework </w:delText>
        </w:r>
        <w:r w:rsidR="002E3A67" w:rsidRPr="00DB03F7" w:rsidDel="00775179">
          <w:delText>C</w:delText>
        </w:r>
        <w:r w:rsidRPr="00DB03F7" w:rsidDel="00775179">
          <w:delText xml:space="preserve">onventions on </w:delText>
        </w:r>
        <w:r w:rsidR="002E3A67" w:rsidRPr="00DB03F7" w:rsidDel="00775179">
          <w:delText>C</w:delText>
        </w:r>
        <w:r w:rsidRPr="00DB03F7" w:rsidDel="00775179">
          <w:delText xml:space="preserve">limate </w:delText>
        </w:r>
        <w:r w:rsidR="002E3A67" w:rsidRPr="00DB03F7" w:rsidDel="00775179">
          <w:delText>C</w:delText>
        </w:r>
        <w:r w:rsidRPr="00DB03F7" w:rsidDel="00775179">
          <w:delText xml:space="preserve">hange (UNFCCC), as well as in other public domains such as the </w:delText>
        </w:r>
        <w:r w:rsidR="00A12D3F" w:rsidRPr="00DB03F7" w:rsidDel="00775179">
          <w:delText xml:space="preserve">International Energy Agency (IEA) </w:delText>
        </w:r>
        <w:r w:rsidRPr="00DB03F7" w:rsidDel="00775179">
          <w:delText>database</w:delText>
        </w:r>
        <w:r w:rsidR="002E3A67" w:rsidRPr="00DB03F7" w:rsidDel="00775179">
          <w:delText>, among others.</w:delText>
        </w:r>
      </w:del>
    </w:p>
    <w:p w14:paraId="0763391A" w14:textId="77777777" w:rsidR="00832E1C" w:rsidRPr="00DB03F7" w:rsidRDefault="00832E1C" w:rsidP="006F62BE">
      <w:pPr>
        <w:spacing w:line="240" w:lineRule="auto"/>
        <w:ind w:firstLine="720"/>
        <w:jc w:val="both"/>
      </w:pPr>
    </w:p>
    <w:p w14:paraId="424F4EE1" w14:textId="648A082B" w:rsidR="006F62BE" w:rsidRPr="00DB03F7" w:rsidRDefault="006F62BE" w:rsidP="006F62BE">
      <w:pPr>
        <w:spacing w:line="240" w:lineRule="auto"/>
        <w:jc w:val="both"/>
        <w:rPr>
          <w:b/>
          <w:bCs/>
        </w:rPr>
      </w:pPr>
      <w:r w:rsidRPr="00DB03F7">
        <w:rPr>
          <w:b/>
          <w:bCs/>
        </w:rPr>
        <w:t>Figur</w:t>
      </w:r>
      <w:r w:rsidR="003F0834" w:rsidRPr="00DB03F7">
        <w:rPr>
          <w:b/>
          <w:bCs/>
        </w:rPr>
        <w:t>e</w:t>
      </w:r>
      <w:r w:rsidRPr="00DB03F7">
        <w:rPr>
          <w:b/>
          <w:bCs/>
        </w:rPr>
        <w:t xml:space="preserve"> 1.</w:t>
      </w:r>
    </w:p>
    <w:p w14:paraId="7791F343" w14:textId="5220D52E" w:rsidR="006F62BE" w:rsidRPr="00DB03F7" w:rsidRDefault="006F62BE" w:rsidP="006F62BE">
      <w:pPr>
        <w:spacing w:line="240" w:lineRule="auto"/>
        <w:jc w:val="both"/>
      </w:pPr>
      <w:r w:rsidRPr="00DB03F7">
        <w:rPr>
          <w:noProof/>
          <w:rPrChange w:id="197" w:author="Sergio Barona" w:date="2024-02-12T23:22:00Z">
            <w:rPr>
              <w:noProof/>
              <w:lang w:val="es-ES_tradnl"/>
            </w:rPr>
          </w:rPrChange>
        </w:rPr>
        <w:drawing>
          <wp:anchor distT="0" distB="0" distL="114300" distR="114300" simplePos="0" relativeHeight="251659264" behindDoc="1" locked="0" layoutInCell="1" allowOverlap="1" wp14:anchorId="611912AC" wp14:editId="78629277">
            <wp:simplePos x="0" y="0"/>
            <wp:positionH relativeFrom="margin">
              <wp:align>right</wp:align>
            </wp:positionH>
            <wp:positionV relativeFrom="paragraph">
              <wp:posOffset>540385</wp:posOffset>
            </wp:positionV>
            <wp:extent cx="5278755" cy="3007995"/>
            <wp:effectExtent l="0" t="0" r="0" b="1905"/>
            <wp:wrapTight wrapText="bothSides">
              <wp:wrapPolygon edited="0">
                <wp:start x="0" y="0"/>
                <wp:lineTo x="0" y="21477"/>
                <wp:lineTo x="21514" y="21477"/>
                <wp:lineTo x="21514" y="0"/>
                <wp:lineTo x="0" y="0"/>
              </wp:wrapPolygon>
            </wp:wrapTight>
            <wp:docPr id="14345356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5627" name="Imagen 1434535627"/>
                    <pic:cNvPicPr/>
                  </pic:nvPicPr>
                  <pic:blipFill rotWithShape="1">
                    <a:blip r:embed="rId12" cstate="print">
                      <a:extLst>
                        <a:ext uri="{28A0092B-C50C-407E-A947-70E740481C1C}">
                          <a14:useLocalDpi xmlns:a14="http://schemas.microsoft.com/office/drawing/2010/main" val="0"/>
                        </a:ext>
                      </a:extLst>
                    </a:blip>
                    <a:srcRect l="6283"/>
                    <a:stretch/>
                  </pic:blipFill>
                  <pic:spPr bwMode="auto">
                    <a:xfrm>
                      <a:off x="0" y="0"/>
                      <a:ext cx="5278755" cy="3007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0834" w:rsidRPr="00DB03F7">
        <w:t>Spatial distribution of the CCPS index (including the 57 countries used for the estimates in this study).</w:t>
      </w:r>
    </w:p>
    <w:p w14:paraId="14E62FB6" w14:textId="517952B1" w:rsidR="004C4066" w:rsidRPr="00DB03F7" w:rsidRDefault="003F0834" w:rsidP="004C4066">
      <w:pPr>
        <w:spacing w:line="240" w:lineRule="auto"/>
        <w:jc w:val="both"/>
      </w:pPr>
      <w:r w:rsidRPr="00DB03F7">
        <w:rPr>
          <w:b/>
          <w:bCs/>
        </w:rPr>
        <w:t>Source</w:t>
      </w:r>
      <w:r w:rsidR="006F62BE" w:rsidRPr="00DB03F7">
        <w:rPr>
          <w:b/>
          <w:bCs/>
        </w:rPr>
        <w:t>:</w:t>
      </w:r>
      <w:r w:rsidR="006F62BE" w:rsidRPr="00DB03F7">
        <w:t xml:space="preserve"> </w:t>
      </w:r>
      <w:r w:rsidRPr="00DB03F7">
        <w:t xml:space="preserve">Data taken from the index built by </w:t>
      </w:r>
      <w:r w:rsidR="006F62BE" w:rsidRPr="00DB03F7">
        <w:t xml:space="preserve">Sharma et al. (2021). </w:t>
      </w:r>
    </w:p>
    <w:p w14:paraId="720D92E5" w14:textId="7FA057DF" w:rsidR="00775179" w:rsidRPr="00DB03F7" w:rsidDel="00775179" w:rsidRDefault="004C4066" w:rsidP="00775179">
      <w:pPr>
        <w:spacing w:line="240" w:lineRule="auto"/>
        <w:ind w:firstLine="720"/>
        <w:jc w:val="both"/>
        <w:rPr>
          <w:del w:id="198" w:author="Sergio Barona" w:date="2024-02-15T21:50:00Z"/>
        </w:rPr>
      </w:pPr>
      <w:del w:id="199" w:author="Sergio Barona" w:date="2024-02-15T21:50:00Z">
        <w:r w:rsidRPr="00DB03F7" w:rsidDel="00775179">
          <w:delText>As a result, the CCPS index gives us values between zero and one for each country, where the highest values correspond to stricter climate change policies. As a</w:delText>
        </w:r>
        <w:r w:rsidR="00F22322" w:rsidRPr="00DB03F7" w:rsidDel="00775179">
          <w:delText>n indication</w:delText>
        </w:r>
        <w:r w:rsidRPr="00DB03F7" w:rsidDel="00775179">
          <w:delText xml:space="preserve"> of reliability, these results were contrasted individually with the CLIMI index, finding a correlation coefficient of 0.84, with the policy component of the Climate Change Cooperation Index (C3-I) by Bernauer &amp; Böhmelt (2013). finding a correlation of 0.62 and with the Environmental Policy </w:delText>
        </w:r>
        <w:r w:rsidR="009058F3" w:rsidRPr="00DB03F7" w:rsidDel="00775179">
          <w:delText>Rigour</w:delText>
        </w:r>
        <w:r w:rsidRPr="00DB03F7" w:rsidDel="00775179">
          <w:delText xml:space="preserve"> Index (EPS) </w:delText>
        </w:r>
        <w:r w:rsidR="00DA3878" w:rsidRPr="00DB03F7" w:rsidDel="00775179">
          <w:delText>of</w:delText>
        </w:r>
        <w:r w:rsidRPr="00DB03F7" w:rsidDel="00775179">
          <w:delText xml:space="preserve"> Botta &amp; Kozluk (2014) with a correlation level of 0.54. Likewise, a contrast was </w:delText>
        </w:r>
        <w:r w:rsidR="00095922" w:rsidRPr="00DB03F7" w:rsidDel="00775179">
          <w:delText>carried out</w:delText>
        </w:r>
        <w:r w:rsidRPr="00DB03F7" w:rsidDel="00775179">
          <w:delText xml:space="preserve"> with the rates of tax on coal</w:delText>
        </w:r>
        <w:r w:rsidR="006F62BE" w:rsidRPr="00DB03F7" w:rsidDel="00775179">
          <w:rPr>
            <w:rStyle w:val="Refdenotaalpie"/>
            <w:rPrChange w:id="200" w:author="Sergio Barona" w:date="2024-02-12T23:22:00Z">
              <w:rPr>
                <w:rStyle w:val="Refdenotaalpie"/>
                <w:lang w:val="es-ES_tradnl"/>
              </w:rPr>
            </w:rPrChange>
          </w:rPr>
          <w:footnoteReference w:id="6"/>
        </w:r>
        <w:r w:rsidR="006F62BE" w:rsidRPr="00DB03F7" w:rsidDel="00775179">
          <w:delText xml:space="preserve"> (ETS)</w:delText>
        </w:r>
        <w:r w:rsidR="00095922" w:rsidRPr="00DB03F7" w:rsidDel="00775179">
          <w:delText>,</w:delText>
        </w:r>
        <w:r w:rsidR="006F62BE" w:rsidRPr="00DB03F7" w:rsidDel="00775179">
          <w:delText xml:space="preserve"> </w:delText>
        </w:r>
        <w:r w:rsidRPr="00DB03F7" w:rsidDel="00775179">
          <w:delText xml:space="preserve">resulting in a correlation of </w:delText>
        </w:r>
        <w:r w:rsidR="006F62BE" w:rsidRPr="00DB03F7" w:rsidDel="00775179">
          <w:delText>0,52.</w:delText>
        </w:r>
      </w:del>
    </w:p>
    <w:p w14:paraId="725A0AA1" w14:textId="446C8B6A" w:rsidR="00E711E1" w:rsidDel="00B744C0" w:rsidRDefault="00E711E1" w:rsidP="00B744C0">
      <w:pPr>
        <w:spacing w:line="240" w:lineRule="auto"/>
        <w:ind w:firstLine="720"/>
        <w:jc w:val="both"/>
        <w:rPr>
          <w:del w:id="204" w:author="Sergio Barona" w:date="2024-02-15T21:52:00Z"/>
        </w:rPr>
      </w:pPr>
      <w:del w:id="205" w:author="Sergio Barona" w:date="2024-02-15T21:52:00Z">
        <w:r w:rsidRPr="00DB03F7" w:rsidDel="00B744C0">
          <w:delText xml:space="preserve">Bearing in mind the improvements and updates that </w:delText>
        </w:r>
        <w:r w:rsidR="005D512A" w:rsidRPr="00DB03F7" w:rsidDel="00B744C0">
          <w:delText xml:space="preserve">the </w:delText>
        </w:r>
        <w:r w:rsidRPr="00DB03F7" w:rsidDel="00B744C0">
          <w:delText xml:space="preserve">CCPS makes to the CLIMI, it is worth noting that it is still able to capture the policies adopted to mitigate climate change, while continuing, </w:delText>
        </w:r>
        <w:r w:rsidR="00793D55" w:rsidRPr="00DB03F7" w:rsidDel="00B744C0">
          <w:delText xml:space="preserve">albeit </w:delText>
        </w:r>
        <w:r w:rsidRPr="00DB03F7" w:rsidDel="00B744C0">
          <w:delText xml:space="preserve">with some difficulty, to measure the </w:delText>
        </w:r>
        <w:r w:rsidR="00AC6C3D" w:rsidRPr="00DB03F7" w:rsidDel="00B744C0">
          <w:delText>extent</w:delText>
        </w:r>
        <w:r w:rsidRPr="00DB03F7" w:rsidDel="00B744C0">
          <w:delText xml:space="preserve"> of </w:delText>
        </w:r>
        <w:r w:rsidR="00793D55" w:rsidRPr="00DB03F7" w:rsidDel="00B744C0">
          <w:delText xml:space="preserve">their </w:delText>
        </w:r>
        <w:r w:rsidRPr="00DB03F7" w:rsidDel="00B744C0">
          <w:delText xml:space="preserve">implementation. </w:delText>
        </w:r>
        <w:r w:rsidRPr="00DB03F7" w:rsidDel="00B744C0">
          <w:lastRenderedPageBreak/>
          <w:delText xml:space="preserve">However, Sharma et al. (2021) consider that </w:delText>
        </w:r>
        <w:r w:rsidR="00100D87" w:rsidRPr="00DB03F7" w:rsidDel="00B744C0">
          <w:delText xml:space="preserve">the </w:delText>
        </w:r>
        <w:r w:rsidRPr="00DB03F7" w:rsidDel="00B744C0">
          <w:delText>CPSS offers a better approximation to the degree of actual implementation of the policy, given the new variables included, among which is the quality of the institutions.</w:delText>
        </w:r>
      </w:del>
    </w:p>
    <w:p w14:paraId="027274A3" w14:textId="22E45FE9" w:rsidR="00B744C0" w:rsidRPr="00DB03F7" w:rsidRDefault="00B744C0">
      <w:pPr>
        <w:spacing w:line="240" w:lineRule="auto"/>
        <w:ind w:firstLine="851"/>
        <w:jc w:val="both"/>
        <w:rPr>
          <w:ins w:id="206" w:author="Sergio Barona" w:date="2024-02-15T21:54:00Z"/>
        </w:rPr>
        <w:pPrChange w:id="207" w:author="Sergio Barona" w:date="2024-02-15T22:11:00Z">
          <w:pPr>
            <w:spacing w:line="240" w:lineRule="auto"/>
            <w:ind w:firstLine="720"/>
            <w:jc w:val="both"/>
          </w:pPr>
        </w:pPrChange>
      </w:pPr>
      <w:ins w:id="208" w:author="Sergio Barona" w:date="2024-02-15T21:57:00Z">
        <w:r>
          <w:t xml:space="preserve">While there </w:t>
        </w:r>
      </w:ins>
      <w:ins w:id="209" w:author="Sergio Barona" w:date="2024-02-15T21:58:00Z">
        <w:r>
          <w:t xml:space="preserve">is information on the CCPS index for </w:t>
        </w:r>
      </w:ins>
      <w:ins w:id="210" w:author="Sergio Barona" w:date="2024-02-15T22:00:00Z">
        <w:r>
          <w:t xml:space="preserve">183 countries, the data available in our </w:t>
        </w:r>
      </w:ins>
      <w:ins w:id="211" w:author="Sergio Barona" w:date="2024-02-15T22:01:00Z">
        <w:r w:rsidR="007F071A">
          <w:t xml:space="preserve">study enable us to include 57 countries. </w:t>
        </w:r>
      </w:ins>
      <w:ins w:id="212" w:author="Sergio Barona" w:date="2024-02-15T22:02:00Z">
        <w:r w:rsidR="007F071A">
          <w:t>The number of countries included is limited to those countries assessed in the Sharma’s CCPS index that, in addition, were taken into account by th</w:t>
        </w:r>
      </w:ins>
      <w:ins w:id="213" w:author="Sergio Barona" w:date="2024-02-15T22:03:00Z">
        <w:r w:rsidR="007F071A">
          <w:t>e WVS to</w:t>
        </w:r>
      </w:ins>
      <w:ins w:id="214" w:author="Sergio Barona" w:date="2024-02-15T22:02:00Z">
        <w:r w:rsidR="007F071A">
          <w:t xml:space="preserve"> </w:t>
        </w:r>
      </w:ins>
      <w:ins w:id="215" w:author="Sergio Barona" w:date="2024-02-15T22:04:00Z">
        <w:r w:rsidR="007F071A">
          <w:t>measure the elements that interest us for the computation</w:t>
        </w:r>
      </w:ins>
      <w:ins w:id="216" w:author="Sergio Barona" w:date="2024-02-15T22:05:00Z">
        <w:r w:rsidR="007F071A">
          <w:t xml:space="preserve"> of the religious tolerance index. Figure</w:t>
        </w:r>
      </w:ins>
      <w:ins w:id="217" w:author="Sergio Barona" w:date="2024-02-15T22:06:00Z">
        <w:r w:rsidR="007F071A">
          <w:t xml:space="preserve"> 1 shows the spatial distribution of the CCPS index </w:t>
        </w:r>
      </w:ins>
      <w:ins w:id="218" w:author="Sergio Barona" w:date="2024-02-15T22:07:00Z">
        <w:r w:rsidR="007F071A">
          <w:t>in our s</w:t>
        </w:r>
      </w:ins>
      <w:ins w:id="219" w:author="Sergio Barona" w:date="2024-02-15T22:08:00Z">
        <w:r w:rsidR="007F071A">
          <w:t xml:space="preserve">ample, </w:t>
        </w:r>
        <w:r w:rsidR="007F071A" w:rsidRPr="00DB03F7">
          <w:t>where Sweden is the country with the highest index of rigour in the implementation of climate change policie</w:t>
        </w:r>
      </w:ins>
      <w:ins w:id="220" w:author="Sergio Barona" w:date="2024-02-15T22:09:00Z">
        <w:r w:rsidR="007F071A">
          <w:t>s</w:t>
        </w:r>
      </w:ins>
      <w:ins w:id="221" w:author="Sergio Barona" w:date="2024-02-15T22:08:00Z">
        <w:r w:rsidR="007F071A">
          <w:t xml:space="preserve"> (</w:t>
        </w:r>
        <w:r w:rsidR="007F071A" w:rsidRPr="00DB03F7">
          <w:t>CCPS = 0.82</w:t>
        </w:r>
      </w:ins>
      <w:ins w:id="222" w:author="Sergio Barona" w:date="2024-02-15T22:09:00Z">
        <w:r w:rsidR="007F071A">
          <w:t>)</w:t>
        </w:r>
      </w:ins>
      <w:ins w:id="223" w:author="Sergio Barona" w:date="2024-02-15T22:08:00Z">
        <w:r w:rsidR="007F071A" w:rsidRPr="00DB03F7">
          <w:t>, while Qatar is the country with the lowest index</w:t>
        </w:r>
      </w:ins>
      <w:ins w:id="224" w:author="Sergio Barona" w:date="2024-02-15T22:09:00Z">
        <w:r w:rsidR="007F071A">
          <w:t xml:space="preserve"> (</w:t>
        </w:r>
      </w:ins>
      <w:ins w:id="225" w:author="Sergio Barona" w:date="2024-02-15T22:08:00Z">
        <w:r w:rsidR="007F071A" w:rsidRPr="00DB03F7">
          <w:t>CCPS = 0.08</w:t>
        </w:r>
      </w:ins>
      <w:ins w:id="226" w:author="Sergio Barona" w:date="2024-02-15T22:09:00Z">
        <w:r w:rsidR="007F071A">
          <w:t>)</w:t>
        </w:r>
      </w:ins>
      <w:ins w:id="227" w:author="Sergio Barona" w:date="2024-02-15T22:08:00Z">
        <w:r w:rsidR="007F071A" w:rsidRPr="00DB03F7">
          <w:t xml:space="preserve">.  </w:t>
        </w:r>
      </w:ins>
    </w:p>
    <w:p w14:paraId="75AEFBDE" w14:textId="4ED9CBFE" w:rsidR="006F62BE" w:rsidRPr="00DB03F7" w:rsidDel="007F071A" w:rsidRDefault="00E711E1" w:rsidP="00E77BC3">
      <w:pPr>
        <w:spacing w:line="240" w:lineRule="auto"/>
        <w:ind w:firstLine="720"/>
        <w:jc w:val="both"/>
        <w:rPr>
          <w:del w:id="228" w:author="Sergio Barona" w:date="2024-02-15T22:10:00Z"/>
        </w:rPr>
      </w:pPr>
      <w:del w:id="229" w:author="Sergio Barona" w:date="2024-02-15T22:10:00Z">
        <w:r w:rsidRPr="00DB03F7" w:rsidDel="007F071A">
          <w:delText xml:space="preserve">Of the 183 countries included in the CCPS measurements, </w:delText>
        </w:r>
        <w:r w:rsidR="0047128E" w:rsidRPr="00DB03F7" w:rsidDel="007F071A">
          <w:delText xml:space="preserve">it was possible for </w:delText>
        </w:r>
        <w:r w:rsidRPr="00DB03F7" w:rsidDel="007F071A">
          <w:delText>Sharma et al. (2021) to include 75 in their research. The data available in our research enable us to include 57 countries</w:delText>
        </w:r>
        <w:r w:rsidR="0099486C" w:rsidRPr="00DB03F7" w:rsidDel="007F071A">
          <w:rPr>
            <w:rStyle w:val="Refdenotaalpie"/>
          </w:rPr>
          <w:footnoteReference w:id="7"/>
        </w:r>
        <w:r w:rsidR="00265A9C" w:rsidRPr="00DB03F7" w:rsidDel="007F071A">
          <w:delText>.</w:delText>
        </w:r>
        <w:r w:rsidRPr="00DB03F7" w:rsidDel="007F071A">
          <w:delText xml:space="preserve"> Figure 1 shows their spatial distribution, where Sweden is the country with the highest index of </w:delText>
        </w:r>
        <w:r w:rsidR="009058F3" w:rsidRPr="00DB03F7" w:rsidDel="007F071A">
          <w:delText>rigour</w:delText>
        </w:r>
        <w:r w:rsidRPr="00DB03F7" w:rsidDel="007F071A">
          <w:delText xml:space="preserve"> in the implementation of </w:delText>
        </w:r>
        <w:r w:rsidR="00265A9C" w:rsidRPr="00DB03F7" w:rsidDel="007F071A">
          <w:delText xml:space="preserve">climate change </w:delText>
        </w:r>
        <w:r w:rsidRPr="00DB03F7" w:rsidDel="007F071A">
          <w:delText>policies</w:delText>
        </w:r>
        <w:r w:rsidR="00265A9C" w:rsidRPr="00DB03F7" w:rsidDel="007F071A">
          <w:delText>,</w:delText>
        </w:r>
        <w:r w:rsidRPr="00DB03F7" w:rsidDel="007F071A">
          <w:delText xml:space="preserve"> with a CCPS value = 0.82, while Qatar is the country with the lowest index with a CCPS value = 0.08.  </w:delText>
        </w:r>
      </w:del>
    </w:p>
    <w:p w14:paraId="5D112B3A" w14:textId="7718DF8B" w:rsidR="009B7389" w:rsidRPr="009B7389" w:rsidRDefault="007D431D" w:rsidP="009B7389">
      <w:pPr>
        <w:pStyle w:val="Prrafodelista"/>
        <w:numPr>
          <w:ilvl w:val="0"/>
          <w:numId w:val="4"/>
        </w:numPr>
        <w:spacing w:line="240" w:lineRule="auto"/>
        <w:jc w:val="both"/>
        <w:rPr>
          <w:b/>
          <w:rPrChange w:id="233" w:author="Sergio Barona" w:date="2024-02-15T22:16:00Z">
            <w:rPr>
              <w:b/>
              <w:lang w:val="es-ES_tradnl"/>
            </w:rPr>
          </w:rPrChange>
        </w:rPr>
      </w:pPr>
      <w:r w:rsidRPr="00DB03F7">
        <w:rPr>
          <w:b/>
          <w:rPrChange w:id="234" w:author="Sergio Barona" w:date="2024-02-12T23:22:00Z">
            <w:rPr>
              <w:b/>
              <w:lang w:val="es-ES_tradnl"/>
            </w:rPr>
          </w:rPrChange>
        </w:rPr>
        <w:t>Religious tolerance</w:t>
      </w:r>
    </w:p>
    <w:p w14:paraId="699BC579" w14:textId="1C0429F8" w:rsidR="00E77BC3" w:rsidRPr="00DB03F7" w:rsidRDefault="0099486C" w:rsidP="00E77BC3">
      <w:pPr>
        <w:spacing w:line="240" w:lineRule="auto"/>
        <w:ind w:firstLine="720"/>
        <w:jc w:val="both"/>
      </w:pPr>
      <w:moveFromRangeStart w:id="235" w:author="Sergio Barona" w:date="2024-02-15T22:17:00Z" w:name="move158927862"/>
      <w:moveFrom w:id="236" w:author="Sergio Barona" w:date="2024-02-15T22:17:00Z">
        <w:r w:rsidRPr="00DB03F7" w:rsidDel="009B7389">
          <w:t xml:space="preserve">The measurement of religious tolerance has been </w:t>
        </w:r>
        <w:r w:rsidR="009E64C3" w:rsidRPr="00DB03F7" w:rsidDel="009B7389">
          <w:t>built</w:t>
        </w:r>
        <w:r w:rsidRPr="00DB03F7" w:rsidDel="009B7389">
          <w:t xml:space="preserve"> from the data provided by </w:t>
        </w:r>
        <w:r w:rsidR="00023347" w:rsidRPr="00DB03F7" w:rsidDel="009B7389">
          <w:t xml:space="preserve">the </w:t>
        </w:r>
        <w:r w:rsidRPr="00DB03F7" w:rsidDel="009B7389">
          <w:t>WVS, which measures the social, political, economic, religious and cultural aspects of people around the world. The information is collected in waves</w:t>
        </w:r>
        <w:r w:rsidR="006F62BE" w:rsidRPr="00DB03F7" w:rsidDel="009B7389">
          <w:rPr>
            <w:rStyle w:val="Refdenotaalpie"/>
            <w:rPrChange w:id="237" w:author="Sergio Barona" w:date="2024-02-12T23:22:00Z">
              <w:rPr>
                <w:rStyle w:val="Refdenotaalpie"/>
                <w:lang w:val="es-ES_tradnl"/>
              </w:rPr>
            </w:rPrChange>
          </w:rPr>
          <w:footnoteReference w:id="8"/>
        </w:r>
        <w:r w:rsidRPr="00DB03F7" w:rsidDel="009B7389">
          <w:t xml:space="preserve"> </w:t>
        </w:r>
        <w:r w:rsidR="00B2030B" w:rsidRPr="00DB03F7" w:rsidDel="009B7389">
          <w:t>of which there are</w:t>
        </w:r>
        <w:r w:rsidRPr="00DB03F7" w:rsidDel="009B7389">
          <w:t xml:space="preserve"> seven available, with data covering from 1981 to 2022</w:t>
        </w:r>
      </w:moveFrom>
      <w:moveFromRangeEnd w:id="235"/>
      <w:del w:id="241" w:author="Sergio Barona" w:date="2024-02-15T22:15:00Z">
        <w:r w:rsidRPr="00DB03F7" w:rsidDel="009B7389">
          <w:delText>.</w:delText>
        </w:r>
        <w:commentRangeStart w:id="242"/>
        <w:r w:rsidR="006F62BE" w:rsidRPr="00DB03F7" w:rsidDel="009B7389">
          <w:rPr>
            <w:rStyle w:val="Refdenotaalpie"/>
            <w:rPrChange w:id="243" w:author="Sergio Barona" w:date="2024-02-12T23:22:00Z">
              <w:rPr>
                <w:rStyle w:val="Refdenotaalpie"/>
                <w:lang w:val="es-ES_tradnl"/>
              </w:rPr>
            </w:rPrChange>
          </w:rPr>
          <w:footnoteReference w:id="9"/>
        </w:r>
      </w:del>
      <w:ins w:id="247" w:author="Sergio Barona" w:date="2024-02-15T22:17:00Z">
        <w:r w:rsidR="009B7389" w:rsidRPr="00DB03F7" w:rsidDel="009B7389">
          <w:t xml:space="preserve"> </w:t>
        </w:r>
      </w:ins>
      <w:del w:id="248" w:author="Sergio Barona" w:date="2024-02-15T22:17:00Z">
        <w:r w:rsidR="006F62BE" w:rsidRPr="00DB03F7" w:rsidDel="009B7389">
          <w:delText>.</w:delText>
        </w:r>
        <w:commentRangeEnd w:id="242"/>
        <w:r w:rsidR="009B7389" w:rsidDel="009B7389">
          <w:rPr>
            <w:rStyle w:val="Refdecomentario"/>
          </w:rPr>
          <w:commentReference w:id="242"/>
        </w:r>
        <w:r w:rsidR="006F62BE" w:rsidRPr="00DB03F7" w:rsidDel="009B7389">
          <w:delText xml:space="preserve"> </w:delText>
        </w:r>
        <w:commentRangeStart w:id="249"/>
        <w:r w:rsidR="007D431D" w:rsidRPr="00DB03F7" w:rsidDel="009B7389">
          <w:delText xml:space="preserve">Following Sharma et al. (2021), as each wave offers information from a limited number of countries, it </w:delText>
        </w:r>
        <w:r w:rsidR="00B2030B" w:rsidRPr="00DB03F7" w:rsidDel="009B7389">
          <w:delText xml:space="preserve">was </w:delText>
        </w:r>
        <w:r w:rsidR="007D431D" w:rsidRPr="00DB03F7" w:rsidDel="009B7389">
          <w:delText>decided to use a</w:delText>
        </w:r>
        <w:r w:rsidR="009058F3" w:rsidRPr="00DB03F7" w:rsidDel="009B7389">
          <w:delText>veraged</w:delText>
        </w:r>
        <w:r w:rsidR="007D431D" w:rsidRPr="00DB03F7" w:rsidDel="009B7389">
          <w:delText xml:space="preserve"> </w:delText>
        </w:r>
        <w:r w:rsidR="009058F3" w:rsidRPr="00DB03F7" w:rsidDel="009B7389">
          <w:delText xml:space="preserve">group </w:delText>
        </w:r>
        <w:r w:rsidR="007D431D" w:rsidRPr="00DB03F7" w:rsidDel="009B7389">
          <w:delText xml:space="preserve">data from all </w:delText>
        </w:r>
        <w:r w:rsidR="000A7F57" w:rsidRPr="00DB03F7" w:rsidDel="009B7389">
          <w:delText xml:space="preserve">the </w:delText>
        </w:r>
        <w:r w:rsidR="007D431D" w:rsidRPr="00DB03F7" w:rsidDel="009B7389">
          <w:delText>available waves, while the measurements between waves do not change significantly</w:delText>
        </w:r>
        <w:r w:rsidR="00B2030B" w:rsidRPr="00DB03F7" w:rsidDel="009B7389">
          <w:delText>,</w:delText>
        </w:r>
        <w:r w:rsidR="007D431D" w:rsidRPr="00DB03F7" w:rsidDel="009B7389">
          <w:delText xml:space="preserve"> as we are investigating cultural phenomena </w:delText>
        </w:r>
        <w:r w:rsidR="0047128E" w:rsidRPr="00DB03F7" w:rsidDel="009B7389">
          <w:delText xml:space="preserve">whose </w:delText>
        </w:r>
        <w:r w:rsidR="007D431D" w:rsidRPr="00DB03F7" w:rsidDel="009B7389">
          <w:delText>transform</w:delText>
        </w:r>
        <w:r w:rsidR="0047128E" w:rsidRPr="00DB03F7" w:rsidDel="009B7389">
          <w:delText xml:space="preserve">ation requires </w:delText>
        </w:r>
        <w:r w:rsidR="00B2030B" w:rsidRPr="00DB03F7" w:rsidDel="009B7389">
          <w:delText>considerable</w:delText>
        </w:r>
        <w:r w:rsidR="0047128E" w:rsidRPr="00DB03F7" w:rsidDel="009B7389">
          <w:delText xml:space="preserve"> periods of time</w:delText>
        </w:r>
        <w:r w:rsidR="007D431D" w:rsidRPr="00DB03F7" w:rsidDel="009B7389">
          <w:delText>. Even so, we carried out robustness tests by isolating the information from some waves.</w:delText>
        </w:r>
        <w:r w:rsidR="006F62BE" w:rsidRPr="00DB03F7" w:rsidDel="009B7389">
          <w:delText xml:space="preserve"> </w:delText>
        </w:r>
        <w:commentRangeEnd w:id="249"/>
        <w:r w:rsidR="009B7389" w:rsidDel="009B7389">
          <w:rPr>
            <w:rStyle w:val="Refdecomentario"/>
          </w:rPr>
          <w:commentReference w:id="249"/>
        </w:r>
      </w:del>
    </w:p>
    <w:p w14:paraId="33BEE35F" w14:textId="51C83482" w:rsidR="008E2B66" w:rsidRPr="00DB03F7" w:rsidRDefault="009B7389" w:rsidP="008E2B66">
      <w:pPr>
        <w:spacing w:line="240" w:lineRule="auto"/>
        <w:ind w:firstLine="720"/>
        <w:jc w:val="both"/>
        <w:rPr>
          <w:ins w:id="250" w:author="Sergio Barona" w:date="2024-02-15T22:25:00Z"/>
        </w:rPr>
      </w:pPr>
      <w:moveToRangeStart w:id="251" w:author="Sergio Barona" w:date="2024-02-15T22:17:00Z" w:name="move158927862"/>
      <w:moveTo w:id="252" w:author="Sergio Barona" w:date="2024-02-15T22:17:00Z">
        <w:r w:rsidRPr="00DB03F7">
          <w:t xml:space="preserve">The measurement of religious tolerance has been built from the data provided by the WVS, which measures the social, political, economic, </w:t>
        </w:r>
        <w:proofErr w:type="gramStart"/>
        <w:r w:rsidRPr="00DB03F7">
          <w:t>religious</w:t>
        </w:r>
        <w:proofErr w:type="gramEnd"/>
        <w:r w:rsidRPr="00DB03F7">
          <w:t xml:space="preserve"> and cultural aspects of people around the world. The information is collected in waves</w:t>
        </w:r>
        <w:r w:rsidRPr="009C4F05">
          <w:rPr>
            <w:rStyle w:val="Refdenotaalpie"/>
          </w:rPr>
          <w:footnoteReference w:id="10"/>
        </w:r>
        <w:r w:rsidRPr="00DB03F7">
          <w:t xml:space="preserve"> of which there are seven available, with data covering from 1981 to 2022</w:t>
        </w:r>
      </w:moveTo>
      <w:ins w:id="255" w:author="Sergio Barona" w:date="2024-02-15T22:18:00Z">
        <w:r>
          <w:t>.</w:t>
        </w:r>
      </w:ins>
      <w:ins w:id="256" w:author="Sergio Barona" w:date="2024-02-15T22:25:00Z">
        <w:r w:rsidR="008E2B66" w:rsidRPr="00DB03F7">
          <w:t xml:space="preserve"> </w:t>
        </w:r>
        <w:r w:rsidR="008E2B66">
          <w:t>F</w:t>
        </w:r>
        <w:r w:rsidR="008E2B66" w:rsidRPr="00DB03F7">
          <w:t>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a superficial way:</w:t>
        </w:r>
      </w:ins>
    </w:p>
    <w:p w14:paraId="62C310E5" w14:textId="3D2587E2" w:rsidR="009B7389" w:rsidRDefault="009B7389" w:rsidP="009B7389">
      <w:pPr>
        <w:spacing w:line="240" w:lineRule="auto"/>
        <w:ind w:firstLine="720"/>
        <w:jc w:val="both"/>
        <w:rPr>
          <w:moveTo w:id="257" w:author="Sergio Barona" w:date="2024-02-15T22:17:00Z"/>
        </w:rPr>
      </w:pPr>
    </w:p>
    <w:moveToRangeEnd w:id="251"/>
    <w:p w14:paraId="5D69C4E6" w14:textId="0C9A0195" w:rsidR="00E77BC3" w:rsidRPr="00DB03F7" w:rsidDel="008E2B66" w:rsidRDefault="00831E62" w:rsidP="00E77BC3">
      <w:pPr>
        <w:spacing w:line="240" w:lineRule="auto"/>
        <w:ind w:firstLine="720"/>
        <w:jc w:val="both"/>
        <w:rPr>
          <w:del w:id="258" w:author="Sergio Barona" w:date="2024-02-15T22:25:00Z"/>
        </w:rPr>
      </w:pPr>
      <w:del w:id="259" w:author="Sergio Barona" w:date="2024-02-15T22:25:00Z">
        <w:r w:rsidRPr="00DB03F7" w:rsidDel="008E2B66">
          <w:delText>Therefore, f</w:delText>
        </w:r>
        <w:r w:rsidR="00E77BC3" w:rsidRPr="00DB03F7" w:rsidDel="008E2B66">
          <w:delText xml:space="preserve">or the construction of the </w:delText>
        </w:r>
        <w:r w:rsidRPr="00DB03F7" w:rsidDel="008E2B66">
          <w:delText xml:space="preserve">religious tolerance </w:delText>
        </w:r>
        <w:r w:rsidR="00E77BC3" w:rsidRPr="00DB03F7" w:rsidDel="008E2B66">
          <w:delText>ind</w:delText>
        </w:r>
        <w:r w:rsidRPr="00DB03F7" w:rsidDel="008E2B66">
          <w:delText>ex</w:delText>
        </w:r>
        <w:r w:rsidR="00E77BC3" w:rsidRPr="00DB03F7" w:rsidDel="008E2B66">
          <w:delText xml:space="preserve"> we have re</w:delText>
        </w:r>
        <w:r w:rsidRPr="00DB03F7" w:rsidDel="008E2B66">
          <w:delText>ferred</w:delText>
        </w:r>
        <w:r w:rsidR="00E77BC3" w:rsidRPr="00DB03F7" w:rsidDel="008E2B66">
          <w:delText xml:space="preserve"> to the elements in</w:delText>
        </w:r>
        <w:r w:rsidR="00C3028C" w:rsidRPr="00DB03F7" w:rsidDel="008E2B66">
          <w:delText xml:space="preserve"> </w:delText>
        </w:r>
        <w:r w:rsidR="00A35A18" w:rsidRPr="00DB03F7" w:rsidDel="008E2B66">
          <w:delText xml:space="preserve">the </w:delText>
        </w:r>
        <w:r w:rsidR="00E77BC3" w:rsidRPr="00DB03F7" w:rsidDel="008E2B66">
          <w:delText>WVS</w:delText>
        </w:r>
        <w:r w:rsidR="00A35A18" w:rsidRPr="00DB03F7" w:rsidDel="008E2B66">
          <w:delText>,</w:delText>
        </w:r>
        <w:r w:rsidR="00E77BC3" w:rsidRPr="00DB03F7" w:rsidDel="008E2B66">
          <w:delText xml:space="preserve"> according to the criteria proposed by Nussbaum (2012) in her interpretation of the Socratic requirement of an examined life to deal with religious intolerance, which we describe here in a superficial way:</w:delText>
        </w:r>
      </w:del>
    </w:p>
    <w:p w14:paraId="6AFE8B5D" w14:textId="49394FD7" w:rsidR="006F62BE" w:rsidRPr="00DB03F7" w:rsidRDefault="006F62BE" w:rsidP="006F62BE">
      <w:pPr>
        <w:spacing w:line="240" w:lineRule="auto"/>
        <w:ind w:firstLine="720"/>
        <w:jc w:val="both"/>
      </w:pPr>
      <w:commentRangeStart w:id="260"/>
      <w:r w:rsidRPr="00DB03F7">
        <w:t xml:space="preserve">(1) </w:t>
      </w:r>
      <w:r w:rsidR="00E77BC3" w:rsidRPr="00DB03F7">
        <w:t xml:space="preserve"> the ability to engage in respectful conversations across the broad terrain of diverse human beliefs and convictions.</w:t>
      </w:r>
    </w:p>
    <w:p w14:paraId="42356386" w14:textId="7E5D0D6E" w:rsidR="006F62BE" w:rsidRPr="00DB03F7" w:rsidRDefault="006F62BE" w:rsidP="006F62BE">
      <w:pPr>
        <w:spacing w:line="240" w:lineRule="auto"/>
        <w:ind w:firstLine="720"/>
        <w:jc w:val="both"/>
      </w:pPr>
      <w:r w:rsidRPr="00DB03F7">
        <w:t xml:space="preserve">(2) </w:t>
      </w:r>
      <w:r w:rsidR="00E77BC3" w:rsidRPr="00DB03F7">
        <w:t>an active freedom of conscience that makes it possible to assume one's own beliefs and at the same time develop critical thinking capable of detecting and criticizing one's own inconsistencies, rather than pointing out those of others.</w:t>
      </w:r>
    </w:p>
    <w:p w14:paraId="1537E586" w14:textId="44E186CD" w:rsidR="006F62BE" w:rsidRPr="00DB03F7" w:rsidRDefault="006F62BE" w:rsidP="006F62BE">
      <w:pPr>
        <w:spacing w:line="240" w:lineRule="auto"/>
        <w:ind w:firstLine="720"/>
        <w:jc w:val="both"/>
      </w:pPr>
      <w:bookmarkStart w:id="261" w:name="_Hlk154075545"/>
      <w:r w:rsidRPr="00DB03F7">
        <w:t xml:space="preserve">(3) </w:t>
      </w:r>
      <w:r w:rsidR="00E77BC3" w:rsidRPr="00DB03F7">
        <w:t xml:space="preserve">the </w:t>
      </w:r>
      <w:r w:rsidR="00310713" w:rsidRPr="00DB03F7">
        <w:t>encouragement</w:t>
      </w:r>
      <w:r w:rsidR="00E77BC3" w:rsidRPr="00DB03F7">
        <w:t xml:space="preserve"> of an imaginative </w:t>
      </w:r>
      <w:r w:rsidR="00510283" w:rsidRPr="00DB03F7">
        <w:t>view</w:t>
      </w:r>
      <w:r w:rsidR="00E77BC3" w:rsidRPr="00DB03F7">
        <w:t xml:space="preserve"> capable of perceiving the world from the points of view of those who have beliefs different from their own</w:t>
      </w:r>
      <w:commentRangeEnd w:id="260"/>
      <w:r w:rsidR="00E11CC6">
        <w:rPr>
          <w:rStyle w:val="Refdecomentario"/>
        </w:rPr>
        <w:commentReference w:id="260"/>
      </w:r>
      <w:r w:rsidR="00E77BC3" w:rsidRPr="00DB03F7">
        <w:t>.</w:t>
      </w:r>
    </w:p>
    <w:bookmarkEnd w:id="261"/>
    <w:p w14:paraId="6F75E426" w14:textId="7BBB89A7" w:rsidR="00E77BC3" w:rsidRPr="00DB03F7" w:rsidDel="00E11CC6" w:rsidRDefault="00E77BC3" w:rsidP="004C35A6">
      <w:pPr>
        <w:spacing w:line="240" w:lineRule="auto"/>
        <w:ind w:firstLine="720"/>
        <w:jc w:val="both"/>
        <w:rPr>
          <w:moveFrom w:id="262" w:author="Sergio Barona" w:date="2024-02-15T22:37:00Z"/>
        </w:rPr>
      </w:pPr>
      <w:moveFromRangeStart w:id="263" w:author="Sergio Barona" w:date="2024-02-15T22:37:00Z" w:name="move158929082"/>
      <w:moveFrom w:id="264" w:author="Sergio Barona" w:date="2024-02-15T22:37:00Z">
        <w:r w:rsidRPr="00DB03F7" w:rsidDel="00E11CC6">
          <w:t xml:space="preserve">Thus, with these conceptual elements, we have evaluated the information available in </w:t>
        </w:r>
        <w:r w:rsidR="00630030" w:rsidRPr="00DB03F7" w:rsidDel="00E11CC6">
          <w:t>the WVS</w:t>
        </w:r>
        <w:r w:rsidRPr="00DB03F7" w:rsidDel="00E11CC6">
          <w:t xml:space="preserve"> and selected those questions that allow us to construct a measurement of religious tolerance</w:t>
        </w:r>
        <w:r w:rsidR="003073C6" w:rsidRPr="00DB03F7" w:rsidDel="00E11CC6">
          <w:t>, taking</w:t>
        </w:r>
        <w:r w:rsidRPr="00DB03F7" w:rsidDel="00E11CC6">
          <w:t xml:space="preserve"> into account those who (i) do not consider their religion to be the only one which is acceptable, (ii) those who </w:t>
        </w:r>
        <w:r w:rsidR="000A7F57" w:rsidRPr="00DB03F7" w:rsidDel="00E11CC6">
          <w:t xml:space="preserve">cast </w:t>
        </w:r>
        <w:r w:rsidRPr="00DB03F7" w:rsidDel="00E11CC6">
          <w:t xml:space="preserve">doubt </w:t>
        </w:r>
        <w:r w:rsidR="000A7F57" w:rsidRPr="00DB03F7" w:rsidDel="00E11CC6">
          <w:t xml:space="preserve">on the idea </w:t>
        </w:r>
        <w:r w:rsidRPr="00DB03F7" w:rsidDel="00E11CC6">
          <w:t xml:space="preserve">that religion is always </w:t>
        </w:r>
        <w:r w:rsidR="003073C6" w:rsidRPr="00DB03F7" w:rsidDel="00E11CC6">
          <w:t>correct</w:t>
        </w:r>
        <w:r w:rsidRPr="00DB03F7" w:rsidDel="00E11CC6">
          <w:t xml:space="preserve"> when conflicts arise with science, (iii) those who </w:t>
        </w:r>
        <w:r w:rsidR="00325CC7" w:rsidRPr="00DB03F7" w:rsidDel="00E11CC6">
          <w:t>claim</w:t>
        </w:r>
        <w:r w:rsidRPr="00DB03F7" w:rsidDel="00E11CC6">
          <w:t xml:space="preserve"> that the meaning of religion is not only to follow rules and ceremonies but also to do good, and,  finally, (iv) those who believe that the meaning of religion is also materialized in this world</w:t>
        </w:r>
        <w:r w:rsidR="00325CC7" w:rsidRPr="00DB03F7" w:rsidDel="00E11CC6">
          <w:t>,</w:t>
        </w:r>
        <w:r w:rsidRPr="00DB03F7" w:rsidDel="00E11CC6">
          <w:t xml:space="preserve"> and not only in life after death; Table 1 </w:t>
        </w:r>
        <w:r w:rsidR="00325CC7" w:rsidRPr="00DB03F7" w:rsidDel="00E11CC6">
          <w:t xml:space="preserve">presents </w:t>
        </w:r>
        <w:r w:rsidRPr="00DB03F7" w:rsidDel="00E11CC6">
          <w:t xml:space="preserve">details </w:t>
        </w:r>
        <w:r w:rsidR="00325CC7" w:rsidRPr="00DB03F7" w:rsidDel="00E11CC6">
          <w:t xml:space="preserve">of </w:t>
        </w:r>
        <w:r w:rsidRPr="00DB03F7" w:rsidDel="00E11CC6">
          <w:t xml:space="preserve">how the information was selected. In these elements we </w:t>
        </w:r>
        <w:r w:rsidR="00325CC7" w:rsidRPr="00DB03F7" w:rsidDel="00E11CC6">
          <w:t xml:space="preserve">can </w:t>
        </w:r>
        <w:r w:rsidR="00C25250" w:rsidRPr="00DB03F7" w:rsidDel="00E11CC6">
          <w:t>see recognition</w:t>
        </w:r>
        <w:r w:rsidRPr="00DB03F7" w:rsidDel="00E11CC6">
          <w:t xml:space="preserve"> of the difference implied by religious tolerance and the ability to</w:t>
        </w:r>
        <w:r w:rsidR="003073C6" w:rsidRPr="00DB03F7" w:rsidDel="00E11CC6">
          <w:t xml:space="preserve"> </w:t>
        </w:r>
        <w:r w:rsidRPr="00DB03F7" w:rsidDel="00E11CC6">
          <w:t xml:space="preserve">accept beliefs that are </w:t>
        </w:r>
        <w:r w:rsidR="00325CC7" w:rsidRPr="00DB03F7" w:rsidDel="00E11CC6">
          <w:t>different from</w:t>
        </w:r>
        <w:r w:rsidRPr="00DB03F7" w:rsidDel="00E11CC6">
          <w:t xml:space="preserve"> one's own; </w:t>
        </w:r>
        <w:r w:rsidR="00325CC7" w:rsidRPr="00DB03F7" w:rsidDel="00E11CC6">
          <w:t>l</w:t>
        </w:r>
        <w:r w:rsidRPr="00DB03F7" w:rsidDel="00E11CC6">
          <w:t xml:space="preserve">ikewise, there is evidence of an ability </w:t>
        </w:r>
        <w:r w:rsidR="00C25250" w:rsidRPr="00DB03F7" w:rsidDel="00E11CC6">
          <w:t>on our part</w:t>
        </w:r>
        <w:r w:rsidR="00CB7594" w:rsidRPr="00DB03F7" w:rsidDel="00E11CC6">
          <w:t xml:space="preserve"> </w:t>
        </w:r>
        <w:r w:rsidRPr="00DB03F7" w:rsidDel="00E11CC6">
          <w:t xml:space="preserve">to </w:t>
        </w:r>
        <w:r w:rsidR="00CB7594" w:rsidRPr="00DB03F7" w:rsidDel="00E11CC6">
          <w:t>discover</w:t>
        </w:r>
        <w:r w:rsidRPr="00DB03F7" w:rsidDel="00E11CC6">
          <w:t xml:space="preserve"> other religious criteria and convictions, respecting their freedom of conscience, with a critical sense of their own convictions, which are implied in a current and effective respect for life, as pointed out by Forst (2017) and Nussbaum (2012).</w:t>
        </w:r>
      </w:moveFrom>
    </w:p>
    <w:moveFromRangeEnd w:id="263"/>
    <w:p w14:paraId="1A65F34D" w14:textId="5118BA4B" w:rsidR="006F62BE" w:rsidRPr="00DB03F7" w:rsidRDefault="006F62BE" w:rsidP="006F62BE">
      <w:pPr>
        <w:spacing w:line="240" w:lineRule="auto"/>
        <w:jc w:val="both"/>
        <w:rPr>
          <w:b/>
          <w:bCs/>
        </w:rPr>
      </w:pPr>
      <w:r w:rsidRPr="00DB03F7">
        <w:rPr>
          <w:b/>
          <w:bCs/>
        </w:rPr>
        <w:t>Tabl</w:t>
      </w:r>
      <w:r w:rsidR="00C25250" w:rsidRPr="00DB03F7">
        <w:rPr>
          <w:b/>
          <w:bCs/>
        </w:rPr>
        <w:t>e</w:t>
      </w:r>
      <w:r w:rsidRPr="00DB03F7">
        <w:rPr>
          <w:b/>
          <w:bCs/>
        </w:rPr>
        <w:t xml:space="preserve">1 </w:t>
      </w:r>
    </w:p>
    <w:p w14:paraId="54339F32" w14:textId="3105F724" w:rsidR="006F62BE" w:rsidRPr="00DB03F7" w:rsidRDefault="006F62BE" w:rsidP="006F62BE">
      <w:pPr>
        <w:spacing w:line="240" w:lineRule="auto"/>
        <w:jc w:val="both"/>
      </w:pPr>
      <w:r w:rsidRPr="00DB03F7">
        <w:t>Compone</w:t>
      </w:r>
      <w:r w:rsidR="00C25250" w:rsidRPr="00DB03F7">
        <w:t>nts of the religious tolerance index</w:t>
      </w:r>
      <w:r w:rsidRPr="00DB03F7">
        <w:t>.</w:t>
      </w:r>
    </w:p>
    <w:tbl>
      <w:tblPr>
        <w:tblW w:w="9044" w:type="dxa"/>
        <w:tblLayout w:type="fixed"/>
        <w:tblLook w:val="0000" w:firstRow="0" w:lastRow="0" w:firstColumn="0" w:lastColumn="0" w:noHBand="0" w:noVBand="0"/>
      </w:tblPr>
      <w:tblGrid>
        <w:gridCol w:w="2870"/>
        <w:gridCol w:w="6174"/>
      </w:tblGrid>
      <w:tr w:rsidR="007C13C9" w:rsidRPr="00DB03F7" w14:paraId="62DD823B" w14:textId="77777777" w:rsidTr="00117649">
        <w:trPr>
          <w:trHeight w:val="436"/>
        </w:trPr>
        <w:tc>
          <w:tcPr>
            <w:tcW w:w="2870" w:type="dxa"/>
            <w:tcBorders>
              <w:top w:val="single" w:sz="4" w:space="0" w:color="auto"/>
              <w:left w:val="nil"/>
              <w:bottom w:val="single" w:sz="10" w:space="0" w:color="auto"/>
              <w:right w:val="nil"/>
            </w:tcBorders>
          </w:tcPr>
          <w:p w14:paraId="5B6F3347" w14:textId="77777777" w:rsidR="006F62BE" w:rsidRPr="00DB03F7" w:rsidRDefault="006F62BE" w:rsidP="006F62BE">
            <w:pPr>
              <w:widowControl w:val="0"/>
              <w:autoSpaceDE w:val="0"/>
              <w:autoSpaceDN w:val="0"/>
              <w:adjustRightInd w:val="0"/>
              <w:spacing w:line="240" w:lineRule="auto"/>
              <w:jc w:val="both"/>
              <w:rPr>
                <w:rPrChange w:id="265" w:author="Sergio Barona" w:date="2024-02-12T23:22:00Z">
                  <w:rPr>
                    <w:lang w:val="es-ES_tradnl"/>
                  </w:rPr>
                </w:rPrChange>
              </w:rPr>
            </w:pPr>
            <w:r w:rsidRPr="00DB03F7">
              <w:rPr>
                <w:rPrChange w:id="266" w:author="Sergio Barona" w:date="2024-02-12T23:22:00Z">
                  <w:rPr>
                    <w:lang w:val="es-ES_tradnl"/>
                  </w:rPr>
                </w:rPrChange>
              </w:rPr>
              <w:t>Variable</w:t>
            </w:r>
          </w:p>
        </w:tc>
        <w:tc>
          <w:tcPr>
            <w:tcW w:w="6174" w:type="dxa"/>
            <w:tcBorders>
              <w:top w:val="single" w:sz="4" w:space="0" w:color="auto"/>
              <w:left w:val="nil"/>
              <w:bottom w:val="single" w:sz="10" w:space="0" w:color="auto"/>
              <w:right w:val="nil"/>
            </w:tcBorders>
          </w:tcPr>
          <w:p w14:paraId="540F1D22" w14:textId="2EA711C0" w:rsidR="006F62BE" w:rsidRPr="00DB03F7" w:rsidRDefault="006F62BE" w:rsidP="006F62BE">
            <w:pPr>
              <w:widowControl w:val="0"/>
              <w:autoSpaceDE w:val="0"/>
              <w:autoSpaceDN w:val="0"/>
              <w:adjustRightInd w:val="0"/>
              <w:spacing w:line="240" w:lineRule="auto"/>
              <w:jc w:val="both"/>
              <w:rPr>
                <w:rPrChange w:id="267" w:author="Sergio Barona" w:date="2024-02-12T23:22:00Z">
                  <w:rPr>
                    <w:lang w:val="es-ES_tradnl"/>
                  </w:rPr>
                </w:rPrChange>
              </w:rPr>
            </w:pPr>
            <w:r w:rsidRPr="00DB03F7">
              <w:rPr>
                <w:rPrChange w:id="268" w:author="Sergio Barona" w:date="2024-02-12T23:22:00Z">
                  <w:rPr>
                    <w:lang w:val="es-ES_tradnl"/>
                  </w:rPr>
                </w:rPrChange>
              </w:rPr>
              <w:t>Informa</w:t>
            </w:r>
            <w:r w:rsidR="00C25250" w:rsidRPr="00DB03F7">
              <w:rPr>
                <w:rPrChange w:id="269" w:author="Sergio Barona" w:date="2024-02-12T23:22:00Z">
                  <w:rPr>
                    <w:lang w:val="es-ES_tradnl"/>
                  </w:rPr>
                </w:rPrChange>
              </w:rPr>
              <w:t>tion contained</w:t>
            </w:r>
          </w:p>
        </w:tc>
      </w:tr>
      <w:tr w:rsidR="007C13C9" w:rsidRPr="00DB03F7" w14:paraId="7965AD62" w14:textId="77777777" w:rsidTr="00117649">
        <w:trPr>
          <w:trHeight w:val="1274"/>
        </w:trPr>
        <w:tc>
          <w:tcPr>
            <w:tcW w:w="2870" w:type="dxa"/>
            <w:tcBorders>
              <w:top w:val="nil"/>
              <w:left w:val="nil"/>
              <w:bottom w:val="nil"/>
              <w:right w:val="nil"/>
            </w:tcBorders>
          </w:tcPr>
          <w:p w14:paraId="66DA0C50" w14:textId="4F83510A" w:rsidR="006F62BE" w:rsidRPr="00DB03F7" w:rsidRDefault="00193456" w:rsidP="006F62BE">
            <w:pPr>
              <w:widowControl w:val="0"/>
              <w:autoSpaceDE w:val="0"/>
              <w:autoSpaceDN w:val="0"/>
              <w:adjustRightInd w:val="0"/>
              <w:spacing w:line="240" w:lineRule="auto"/>
              <w:jc w:val="both"/>
              <w:rPr>
                <w:rPrChange w:id="270" w:author="Sergio Barona" w:date="2024-02-12T23:22:00Z">
                  <w:rPr>
                    <w:lang w:val="es-ES_tradnl"/>
                  </w:rPr>
                </w:rPrChange>
              </w:rPr>
            </w:pPr>
            <w:r w:rsidRPr="00DB03F7">
              <w:rPr>
                <w:rPrChange w:id="271" w:author="Sergio Barona" w:date="2024-02-12T23:22:00Z">
                  <w:rPr>
                    <w:lang w:val="es-ES_tradnl"/>
                  </w:rPr>
                </w:rPrChange>
              </w:rPr>
              <w:t>Acceptab</w:t>
            </w:r>
            <w:r w:rsidR="0009254A" w:rsidRPr="00DB03F7">
              <w:rPr>
                <w:rPrChange w:id="272" w:author="Sergio Barona" w:date="2024-02-12T23:22:00Z">
                  <w:rPr>
                    <w:lang w:val="es-ES_tradnl"/>
                  </w:rPr>
                </w:rPrChange>
              </w:rPr>
              <w:t>l</w:t>
            </w:r>
            <w:r w:rsidRPr="00DB03F7">
              <w:rPr>
                <w:rPrChange w:id="273" w:author="Sergio Barona" w:date="2024-02-12T23:22:00Z">
                  <w:rPr>
                    <w:lang w:val="es-ES_tradnl"/>
                  </w:rPr>
                </w:rPrChange>
              </w:rPr>
              <w:t>e religions</w:t>
            </w:r>
            <w:r w:rsidR="006F62BE" w:rsidRPr="00DB03F7">
              <w:rPr>
                <w:rPrChange w:id="274" w:author="Sergio Barona" w:date="2024-02-12T23:22:00Z">
                  <w:rPr>
                    <w:lang w:val="es-ES_tradnl"/>
                  </w:rPr>
                </w:rPrChange>
              </w:rPr>
              <w:t xml:space="preserve"> </w:t>
            </w:r>
          </w:p>
          <w:p w14:paraId="56175511" w14:textId="77777777" w:rsidR="006F62BE" w:rsidRPr="00DB03F7" w:rsidRDefault="006F62BE" w:rsidP="006F62BE">
            <w:pPr>
              <w:widowControl w:val="0"/>
              <w:autoSpaceDE w:val="0"/>
              <w:autoSpaceDN w:val="0"/>
              <w:adjustRightInd w:val="0"/>
              <w:spacing w:line="240" w:lineRule="auto"/>
              <w:jc w:val="both"/>
              <w:rPr>
                <w:rPrChange w:id="275" w:author="Sergio Barona" w:date="2024-02-12T23:22:00Z">
                  <w:rPr>
                    <w:lang w:val="es-ES_tradnl"/>
                  </w:rPr>
                </w:rPrChange>
              </w:rPr>
            </w:pPr>
            <w:r w:rsidRPr="00DB03F7">
              <w:rPr>
                <w:rPrChange w:id="276" w:author="Sergio Barona" w:date="2024-02-12T23:22:00Z">
                  <w:rPr>
                    <w:lang w:val="es-ES_tradnl"/>
                  </w:rPr>
                </w:rPrChange>
              </w:rPr>
              <w:t>(relig_acceptable)</w:t>
            </w:r>
          </w:p>
        </w:tc>
        <w:tc>
          <w:tcPr>
            <w:tcW w:w="6174" w:type="dxa"/>
            <w:tcBorders>
              <w:top w:val="nil"/>
              <w:left w:val="nil"/>
              <w:bottom w:val="nil"/>
              <w:right w:val="nil"/>
            </w:tcBorders>
          </w:tcPr>
          <w:p w14:paraId="58275E9E" w14:textId="2B234A85" w:rsidR="006F62BE" w:rsidRPr="00DB03F7" w:rsidRDefault="00E35866" w:rsidP="006F62BE">
            <w:pPr>
              <w:widowControl w:val="0"/>
              <w:autoSpaceDE w:val="0"/>
              <w:autoSpaceDN w:val="0"/>
              <w:adjustRightInd w:val="0"/>
              <w:spacing w:line="240" w:lineRule="auto"/>
              <w:jc w:val="both"/>
            </w:pPr>
            <w:r w:rsidRPr="00DB03F7">
              <w:t>In response to</w:t>
            </w:r>
            <w:r w:rsidR="00850E80" w:rsidRPr="00DB03F7">
              <w:t xml:space="preserve"> the following statement: "The only acceptable religion is my religion," the percentage of people who said they "disagreed" and "strongly disagreed" was included in the measurement.</w:t>
            </w:r>
          </w:p>
        </w:tc>
      </w:tr>
      <w:tr w:rsidR="007C13C9" w:rsidRPr="00DB03F7" w14:paraId="306BF73D" w14:textId="77777777" w:rsidTr="00117649">
        <w:trPr>
          <w:trHeight w:val="1282"/>
        </w:trPr>
        <w:tc>
          <w:tcPr>
            <w:tcW w:w="2870" w:type="dxa"/>
            <w:tcBorders>
              <w:top w:val="nil"/>
              <w:left w:val="nil"/>
              <w:bottom w:val="nil"/>
              <w:right w:val="nil"/>
            </w:tcBorders>
          </w:tcPr>
          <w:p w14:paraId="4CB98E93" w14:textId="70DBE242" w:rsidR="006F62BE" w:rsidRPr="00DB03F7" w:rsidRDefault="006F62BE" w:rsidP="006F62BE">
            <w:pPr>
              <w:widowControl w:val="0"/>
              <w:autoSpaceDE w:val="0"/>
              <w:autoSpaceDN w:val="0"/>
              <w:adjustRightInd w:val="0"/>
              <w:spacing w:line="240" w:lineRule="auto"/>
              <w:jc w:val="both"/>
            </w:pPr>
            <w:r w:rsidRPr="00DB03F7">
              <w:t>Relig</w:t>
            </w:r>
            <w:r w:rsidR="00193456" w:rsidRPr="00DB03F7">
              <w:t>ion</w:t>
            </w:r>
            <w:r w:rsidRPr="00DB03F7">
              <w:t xml:space="preserve"> </w:t>
            </w:r>
            <w:r w:rsidR="00193456" w:rsidRPr="00DB03F7">
              <w:t>and</w:t>
            </w:r>
            <w:r w:rsidRPr="00DB03F7">
              <w:t xml:space="preserve"> </w:t>
            </w:r>
            <w:r w:rsidR="00193456" w:rsidRPr="00DB03F7">
              <w:t>science</w:t>
            </w:r>
            <w:r w:rsidRPr="00DB03F7">
              <w:t xml:space="preserve"> </w:t>
            </w:r>
          </w:p>
          <w:p w14:paraId="059F6E8E" w14:textId="77777777" w:rsidR="006F62BE" w:rsidRPr="00DB03F7" w:rsidRDefault="006F62BE" w:rsidP="006F62BE">
            <w:pPr>
              <w:widowControl w:val="0"/>
              <w:autoSpaceDE w:val="0"/>
              <w:autoSpaceDN w:val="0"/>
              <w:adjustRightInd w:val="0"/>
              <w:spacing w:line="240" w:lineRule="auto"/>
              <w:jc w:val="both"/>
            </w:pPr>
            <w:r w:rsidRPr="00DB03F7">
              <w:t>(relig_and_science)</w:t>
            </w:r>
          </w:p>
        </w:tc>
        <w:tc>
          <w:tcPr>
            <w:tcW w:w="6174" w:type="dxa"/>
            <w:tcBorders>
              <w:top w:val="nil"/>
              <w:left w:val="nil"/>
              <w:bottom w:val="nil"/>
              <w:right w:val="nil"/>
            </w:tcBorders>
          </w:tcPr>
          <w:p w14:paraId="5060E632" w14:textId="57EA0F14" w:rsidR="006F62BE" w:rsidRPr="00DB03F7" w:rsidRDefault="00E35866" w:rsidP="006F62BE">
            <w:pPr>
              <w:widowControl w:val="0"/>
              <w:autoSpaceDE w:val="0"/>
              <w:autoSpaceDN w:val="0"/>
              <w:adjustRightInd w:val="0"/>
              <w:spacing w:line="240" w:lineRule="auto"/>
              <w:jc w:val="both"/>
            </w:pPr>
            <w:r w:rsidRPr="00DB03F7">
              <w:t xml:space="preserve">In response to </w:t>
            </w:r>
            <w:r w:rsidR="00CE0AA9" w:rsidRPr="00DB03F7">
              <w:t>the following statement: "Whenever science and religion conflict, religion is always right," the percentage of people who said they "disagreed" and "strongly disagreed" was included in the measurement.</w:t>
            </w:r>
          </w:p>
        </w:tc>
      </w:tr>
      <w:tr w:rsidR="007C13C9" w:rsidRPr="00DB03F7" w14:paraId="5F16FB62" w14:textId="77777777" w:rsidTr="00117649">
        <w:trPr>
          <w:trHeight w:val="1274"/>
        </w:trPr>
        <w:tc>
          <w:tcPr>
            <w:tcW w:w="2870" w:type="dxa"/>
            <w:tcBorders>
              <w:top w:val="nil"/>
              <w:left w:val="nil"/>
              <w:right w:val="nil"/>
            </w:tcBorders>
          </w:tcPr>
          <w:p w14:paraId="38F8A84A" w14:textId="4F18ADE7" w:rsidR="006F62BE" w:rsidRPr="00DB03F7" w:rsidRDefault="00193456" w:rsidP="006F62BE">
            <w:pPr>
              <w:widowControl w:val="0"/>
              <w:autoSpaceDE w:val="0"/>
              <w:autoSpaceDN w:val="0"/>
              <w:adjustRightInd w:val="0"/>
              <w:spacing w:line="240" w:lineRule="auto"/>
              <w:jc w:val="both"/>
            </w:pPr>
            <w:r w:rsidRPr="00DB03F7">
              <w:lastRenderedPageBreak/>
              <w:t>Meaning of</w:t>
            </w:r>
            <w:r w:rsidR="006F62BE" w:rsidRPr="00DB03F7">
              <w:t xml:space="preserve"> religi</w:t>
            </w:r>
            <w:r w:rsidRPr="00DB03F7">
              <w:t>o</w:t>
            </w:r>
            <w:r w:rsidR="006F62BE" w:rsidRPr="00DB03F7">
              <w:t>n:</w:t>
            </w:r>
            <w:r w:rsidR="00771285" w:rsidRPr="00DB03F7">
              <w:t xml:space="preserve"> </w:t>
            </w:r>
            <w:r w:rsidRPr="00DB03F7">
              <w:t>do good to others</w:t>
            </w:r>
            <w:r w:rsidR="006F62BE" w:rsidRPr="00DB03F7">
              <w:t xml:space="preserve"> </w:t>
            </w:r>
          </w:p>
          <w:p w14:paraId="365D0383" w14:textId="77777777" w:rsidR="006F62BE" w:rsidRPr="00DB03F7" w:rsidRDefault="006F62BE" w:rsidP="006F62BE">
            <w:pPr>
              <w:widowControl w:val="0"/>
              <w:autoSpaceDE w:val="0"/>
              <w:autoSpaceDN w:val="0"/>
              <w:adjustRightInd w:val="0"/>
              <w:spacing w:line="240" w:lineRule="auto"/>
              <w:jc w:val="both"/>
              <w:rPr>
                <w:rPrChange w:id="277" w:author="Sergio Barona" w:date="2024-02-12T23:22:00Z">
                  <w:rPr>
                    <w:lang w:val="es-ES_tradnl"/>
                  </w:rPr>
                </w:rPrChange>
              </w:rPr>
            </w:pPr>
            <w:r w:rsidRPr="00DB03F7">
              <w:rPr>
                <w:rPrChange w:id="278" w:author="Sergio Barona" w:date="2024-02-12T23:22:00Z">
                  <w:rPr>
                    <w:lang w:val="es-ES_tradnl"/>
                  </w:rPr>
                </w:rPrChange>
              </w:rPr>
              <w:t>(meaning_do_good)</w:t>
            </w:r>
          </w:p>
        </w:tc>
        <w:tc>
          <w:tcPr>
            <w:tcW w:w="6174" w:type="dxa"/>
            <w:tcBorders>
              <w:top w:val="nil"/>
              <w:left w:val="nil"/>
              <w:right w:val="nil"/>
            </w:tcBorders>
          </w:tcPr>
          <w:p w14:paraId="295C9042" w14:textId="08A659C1" w:rsidR="006F62BE" w:rsidRPr="00DB03F7" w:rsidRDefault="00CE0AA9" w:rsidP="006F62BE">
            <w:pPr>
              <w:widowControl w:val="0"/>
              <w:autoSpaceDE w:val="0"/>
              <w:autoSpaceDN w:val="0"/>
              <w:adjustRightInd w:val="0"/>
              <w:spacing w:line="240" w:lineRule="auto"/>
              <w:jc w:val="both"/>
            </w:pPr>
            <w:r w:rsidRPr="00DB03F7">
              <w:t>Faced with the option of choosing the meaning of religion between: "</w:t>
            </w:r>
            <w:r w:rsidR="00771285" w:rsidRPr="00DB03F7">
              <w:t>f</w:t>
            </w:r>
            <w:r w:rsidRPr="00DB03F7">
              <w:t>ollow religious norms and ceremonies", "do good to others" or "both", the percentage of people who answered "do good to others" and "both" was used.</w:t>
            </w:r>
          </w:p>
        </w:tc>
      </w:tr>
      <w:tr w:rsidR="007C13C9" w:rsidRPr="00DB03F7" w14:paraId="64C6B8B4" w14:textId="77777777" w:rsidTr="00117649">
        <w:trPr>
          <w:trHeight w:val="1282"/>
        </w:trPr>
        <w:tc>
          <w:tcPr>
            <w:tcW w:w="2870" w:type="dxa"/>
            <w:tcBorders>
              <w:top w:val="nil"/>
              <w:left w:val="nil"/>
              <w:bottom w:val="single" w:sz="4" w:space="0" w:color="auto"/>
              <w:right w:val="nil"/>
            </w:tcBorders>
          </w:tcPr>
          <w:p w14:paraId="566A6B7C" w14:textId="244AA63C" w:rsidR="006F62BE" w:rsidRPr="00DB03F7" w:rsidRDefault="00193456" w:rsidP="006F62BE">
            <w:pPr>
              <w:widowControl w:val="0"/>
              <w:autoSpaceDE w:val="0"/>
              <w:autoSpaceDN w:val="0"/>
              <w:adjustRightInd w:val="0"/>
              <w:spacing w:line="240" w:lineRule="auto"/>
              <w:jc w:val="both"/>
            </w:pPr>
            <w:r w:rsidRPr="00DB03F7">
              <w:t>Meaning of religi</w:t>
            </w:r>
            <w:r w:rsidR="00771285" w:rsidRPr="00DB03F7">
              <w:t>o</w:t>
            </w:r>
            <w:r w:rsidRPr="00DB03F7">
              <w:t>n</w:t>
            </w:r>
          </w:p>
          <w:p w14:paraId="7066F1DE" w14:textId="1554499F" w:rsidR="00193456" w:rsidRPr="00DB03F7" w:rsidRDefault="00193456" w:rsidP="006F62BE">
            <w:pPr>
              <w:widowControl w:val="0"/>
              <w:autoSpaceDE w:val="0"/>
              <w:autoSpaceDN w:val="0"/>
              <w:adjustRightInd w:val="0"/>
              <w:spacing w:line="240" w:lineRule="auto"/>
              <w:jc w:val="both"/>
            </w:pPr>
            <w:r w:rsidRPr="00DB03F7">
              <w:t>(meaning this world)</w:t>
            </w:r>
          </w:p>
        </w:tc>
        <w:tc>
          <w:tcPr>
            <w:tcW w:w="6174" w:type="dxa"/>
            <w:tcBorders>
              <w:top w:val="nil"/>
              <w:left w:val="nil"/>
              <w:bottom w:val="single" w:sz="4" w:space="0" w:color="auto"/>
              <w:right w:val="nil"/>
            </w:tcBorders>
          </w:tcPr>
          <w:p w14:paraId="3859B6CD" w14:textId="651C9DC5" w:rsidR="006F62BE" w:rsidRPr="00DB03F7" w:rsidRDefault="00CE0AA9" w:rsidP="006F62BE">
            <w:pPr>
              <w:widowControl w:val="0"/>
              <w:autoSpaceDE w:val="0"/>
              <w:autoSpaceDN w:val="0"/>
              <w:adjustRightInd w:val="0"/>
              <w:spacing w:line="240" w:lineRule="auto"/>
              <w:jc w:val="both"/>
            </w:pPr>
            <w:r w:rsidRPr="00DB03F7">
              <w:t>Faced with the option of choosing the meaning of religion between: "</w:t>
            </w:r>
            <w:r w:rsidR="00771285" w:rsidRPr="00DB03F7">
              <w:t>to give</w:t>
            </w:r>
            <w:r w:rsidRPr="00DB03F7">
              <w:t xml:space="preserve"> meaning to life after death", "</w:t>
            </w:r>
            <w:r w:rsidR="00771285" w:rsidRPr="00DB03F7">
              <w:t>to give</w:t>
            </w:r>
            <w:r w:rsidRPr="00DB03F7">
              <w:t xml:space="preserve"> meaning to life in this world" or "both", the percentage of people who answered "giving meaning to life in this world" and "both" was used.</w:t>
            </w:r>
          </w:p>
        </w:tc>
      </w:tr>
    </w:tbl>
    <w:p w14:paraId="00211A6C" w14:textId="77777777" w:rsidR="005C7B4C" w:rsidRPr="00DB03F7" w:rsidRDefault="005C7B4C" w:rsidP="006F62BE">
      <w:pPr>
        <w:spacing w:line="240" w:lineRule="auto"/>
        <w:ind w:firstLine="720"/>
        <w:jc w:val="both"/>
      </w:pPr>
    </w:p>
    <w:p w14:paraId="03783866" w14:textId="35B15993" w:rsidR="00FD25B1" w:rsidRPr="00D67E93" w:rsidRDefault="00E11CC6" w:rsidP="00E11CC6">
      <w:pPr>
        <w:spacing w:line="240" w:lineRule="auto"/>
        <w:ind w:firstLine="720"/>
        <w:jc w:val="both"/>
        <w:rPr>
          <w:lang w:val="en-US"/>
          <w:rPrChange w:id="279" w:author="Sergio Barona" w:date="2024-02-16T00:33:00Z">
            <w:rPr/>
          </w:rPrChange>
        </w:rPr>
      </w:pPr>
      <w:moveToRangeStart w:id="280" w:author="Sergio Barona" w:date="2024-02-15T22:37:00Z" w:name="move158929082"/>
      <w:moveTo w:id="281" w:author="Sergio Barona" w:date="2024-02-15T22:37:00Z">
        <w:r w:rsidRPr="00DB03F7">
          <w:t>Thus, with these conceptual elements, we have evaluated the information available in the WVS and selected those questions that allow us to construct a measurement of religious tolerance, taking into account those who (</w:t>
        </w:r>
        <w:proofErr w:type="spellStart"/>
        <w:r w:rsidRPr="00DB03F7">
          <w:t>i</w:t>
        </w:r>
        <w:proofErr w:type="spellEnd"/>
        <w:r w:rsidRPr="00DB03F7">
          <w:t>)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w:t>
        </w:r>
      </w:moveTo>
      <w:r w:rsidR="00FD25B1">
        <w:t>.</w:t>
      </w:r>
      <w:r w:rsidR="006D1672">
        <w:t xml:space="preserve"> </w:t>
      </w:r>
      <w:ins w:id="282" w:author="Sergio Barona" w:date="2024-02-16T00:33:00Z">
        <w:r w:rsidR="00D67E93" w:rsidRPr="00D67E93">
          <w:t xml:space="preserve">In general terms, the religious tolerance index is computed as the simple average of the variables expressed in the Table 1. </w:t>
        </w:r>
      </w:ins>
      <w:moveTo w:id="283" w:author="Sergio Barona" w:date="2024-02-15T22:37:00Z">
        <w:r w:rsidRPr="00DB03F7">
          <w:t xml:space="preserve"> </w:t>
        </w:r>
      </w:moveTo>
      <w:ins w:id="284" w:author="Sergio Barona" w:date="2024-02-16T00:38:00Z">
        <w:r w:rsidR="00D67E93" w:rsidRPr="00D67E93">
          <w:t>In general, the religious tolerance index is computed as the simple average of the variables expressed in the Table 1. Nevertheless, a robustness test was performed by using an index computed as a weighted average of the relevant components.</w:t>
        </w:r>
      </w:ins>
    </w:p>
    <w:p w14:paraId="67B822C2" w14:textId="6F7C027C" w:rsidR="00E11CC6" w:rsidRDefault="00E11CC6" w:rsidP="00E11CC6">
      <w:pPr>
        <w:spacing w:line="240" w:lineRule="auto"/>
        <w:ind w:firstLine="720"/>
        <w:jc w:val="both"/>
      </w:pPr>
      <w:moveTo w:id="285" w:author="Sergio Barona" w:date="2024-02-15T22:37:00Z">
        <w:r w:rsidRPr="00DB03F7">
          <w:t>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Forst (2017) and Nussbaum (2012).</w:t>
        </w:r>
      </w:moveTo>
    </w:p>
    <w:p w14:paraId="561A5B6C" w14:textId="77777777" w:rsidR="00FD25B1" w:rsidRPr="00DB03F7" w:rsidRDefault="00FD25B1" w:rsidP="00E11CC6">
      <w:pPr>
        <w:spacing w:line="240" w:lineRule="auto"/>
        <w:ind w:firstLine="720"/>
        <w:jc w:val="both"/>
        <w:rPr>
          <w:moveTo w:id="286" w:author="Sergio Barona" w:date="2024-02-15T22:37:00Z"/>
        </w:rPr>
      </w:pPr>
    </w:p>
    <w:moveToRangeEnd w:id="280"/>
    <w:p w14:paraId="0AE4E55D" w14:textId="77777777" w:rsidR="00E11CC6" w:rsidRDefault="00E11CC6" w:rsidP="006F62BE">
      <w:pPr>
        <w:spacing w:line="240" w:lineRule="auto"/>
        <w:ind w:firstLine="720"/>
        <w:jc w:val="both"/>
        <w:rPr>
          <w:ins w:id="287" w:author="Sergio Barona" w:date="2024-02-15T22:37:00Z"/>
        </w:rPr>
      </w:pPr>
    </w:p>
    <w:p w14:paraId="5651FD50" w14:textId="50C7D3C0" w:rsidR="005C7B4C" w:rsidRPr="00DB03F7" w:rsidDel="00D67E93" w:rsidRDefault="005C7B4C" w:rsidP="006F62BE">
      <w:pPr>
        <w:spacing w:line="240" w:lineRule="auto"/>
        <w:ind w:firstLine="720"/>
        <w:jc w:val="both"/>
        <w:rPr>
          <w:del w:id="288" w:author="Sergio Barona" w:date="2024-02-16T00:38:00Z"/>
        </w:rPr>
      </w:pPr>
      <w:commentRangeStart w:id="289"/>
      <w:del w:id="290" w:author="Sergio Barona" w:date="2024-02-16T00:38:00Z">
        <w:r w:rsidRPr="00DB03F7" w:rsidDel="00D67E93">
          <w:delText xml:space="preserve">The information </w:delText>
        </w:r>
        <w:r w:rsidR="00771285" w:rsidRPr="00DB03F7" w:rsidDel="00D67E93">
          <w:delText>from</w:delText>
        </w:r>
        <w:r w:rsidRPr="00DB03F7" w:rsidDel="00D67E93">
          <w:delText xml:space="preserve"> these variables </w:delText>
        </w:r>
        <w:r w:rsidR="00FD6C8E" w:rsidRPr="00DB03F7" w:rsidDel="00D67E93">
          <w:delText xml:space="preserve">is </w:delText>
        </w:r>
        <w:r w:rsidRPr="00DB03F7" w:rsidDel="00D67E93">
          <w:delText>grouped by country and includ</w:delText>
        </w:r>
        <w:r w:rsidR="00FD6C8E" w:rsidRPr="00DB03F7" w:rsidDel="00D67E93">
          <w:delText>es</w:delText>
        </w:r>
        <w:r w:rsidRPr="00DB03F7" w:rsidDel="00D67E93">
          <w:delText xml:space="preserve"> data from all available waves </w:delText>
        </w:r>
        <w:r w:rsidR="00FD6C8E" w:rsidRPr="00DB03F7" w:rsidDel="00D67E93">
          <w:delText xml:space="preserve">which, </w:delText>
        </w:r>
        <w:r w:rsidRPr="00DB03F7" w:rsidDel="00D67E93">
          <w:delText xml:space="preserve">as shown in Figure 2, are highly correlated. In addition, a principal component analysis was carried out that shows an important </w:delText>
        </w:r>
        <w:r w:rsidR="00C50430" w:rsidRPr="00DB03F7" w:rsidDel="00D67E93">
          <w:delText>implication</w:delText>
        </w:r>
        <w:r w:rsidRPr="00DB03F7" w:rsidDel="00D67E93">
          <w:delText xml:space="preserve"> of the common relationship of the variables, </w:delText>
        </w:r>
        <w:r w:rsidR="00771285" w:rsidRPr="00DB03F7" w:rsidDel="00D67E93">
          <w:delText>demonstrating</w:delText>
        </w:r>
        <w:r w:rsidRPr="00DB03F7" w:rsidDel="00D67E93">
          <w:delText xml:space="preserve"> a first factor that explains 77% (chrombac alpha = 0.88) of the variation, as </w:delText>
        </w:r>
        <w:r w:rsidR="004E160E" w:rsidRPr="00DB03F7" w:rsidDel="00D67E93">
          <w:delText>shown</w:delText>
        </w:r>
        <w:r w:rsidRPr="00DB03F7" w:rsidDel="00D67E93">
          <w:delText xml:space="preserve"> in Figure 3.</w:delText>
        </w:r>
        <w:commentRangeEnd w:id="289"/>
        <w:r w:rsidR="00E11CC6" w:rsidDel="00D67E93">
          <w:rPr>
            <w:rStyle w:val="Refdecomentario"/>
          </w:rPr>
          <w:commentReference w:id="289"/>
        </w:r>
      </w:del>
    </w:p>
    <w:p w14:paraId="37B9A935" w14:textId="689D2141" w:rsidR="005C7B4C" w:rsidRPr="00DB03F7" w:rsidRDefault="005C7B4C" w:rsidP="006F62BE">
      <w:pPr>
        <w:spacing w:line="240" w:lineRule="auto"/>
        <w:ind w:firstLine="720"/>
        <w:jc w:val="both"/>
      </w:pPr>
    </w:p>
    <w:p w14:paraId="6F11B3FF" w14:textId="235F2931" w:rsidR="005C7B4C" w:rsidRPr="00DB03F7" w:rsidRDefault="005C7B4C" w:rsidP="006F62BE">
      <w:pPr>
        <w:spacing w:line="240" w:lineRule="auto"/>
        <w:ind w:firstLine="720"/>
        <w:jc w:val="both"/>
      </w:pPr>
    </w:p>
    <w:p w14:paraId="14BC12BF" w14:textId="77777777" w:rsidR="004C35A6" w:rsidRPr="00DB03F7" w:rsidRDefault="004C35A6" w:rsidP="006F62BE">
      <w:pPr>
        <w:spacing w:line="240" w:lineRule="auto"/>
        <w:ind w:firstLine="720"/>
        <w:jc w:val="both"/>
      </w:pPr>
    </w:p>
    <w:p w14:paraId="0B2043E0" w14:textId="60DB5CEC" w:rsidR="006F62BE" w:rsidRPr="00DB03F7" w:rsidRDefault="006F62BE" w:rsidP="006F62BE">
      <w:pPr>
        <w:spacing w:line="240" w:lineRule="auto"/>
        <w:jc w:val="both"/>
        <w:rPr>
          <w:b/>
          <w:bCs/>
          <w:rPrChange w:id="291" w:author="Sergio Barona" w:date="2024-02-12T23:22:00Z">
            <w:rPr>
              <w:b/>
              <w:bCs/>
              <w:lang w:val="es-ES_tradnl"/>
            </w:rPr>
          </w:rPrChange>
        </w:rPr>
      </w:pPr>
      <w:r w:rsidRPr="00DB03F7">
        <w:rPr>
          <w:b/>
          <w:bCs/>
          <w:rPrChange w:id="292" w:author="Sergio Barona" w:date="2024-02-12T23:22:00Z">
            <w:rPr>
              <w:b/>
              <w:bCs/>
              <w:lang w:val="es-ES_tradnl"/>
            </w:rPr>
          </w:rPrChange>
        </w:rPr>
        <w:t>Figur</w:t>
      </w:r>
      <w:r w:rsidR="004E160E" w:rsidRPr="00DB03F7">
        <w:rPr>
          <w:b/>
          <w:bCs/>
          <w:rPrChange w:id="293" w:author="Sergio Barona" w:date="2024-02-12T23:22:00Z">
            <w:rPr>
              <w:b/>
              <w:bCs/>
              <w:lang w:val="es-ES_tradnl"/>
            </w:rPr>
          </w:rPrChange>
        </w:rPr>
        <w:t>e</w:t>
      </w:r>
      <w:r w:rsidRPr="00DB03F7">
        <w:rPr>
          <w:b/>
          <w:bCs/>
          <w:rPrChange w:id="294" w:author="Sergio Barona" w:date="2024-02-12T23:22:00Z">
            <w:rPr>
              <w:b/>
              <w:bCs/>
              <w:lang w:val="es-ES_tradnl"/>
            </w:rPr>
          </w:rPrChange>
        </w:rPr>
        <w:t xml:space="preserve"> 2.</w:t>
      </w:r>
    </w:p>
    <w:p w14:paraId="65E54017" w14:textId="01CB1FEB" w:rsidR="006F62BE" w:rsidRPr="00DB03F7" w:rsidRDefault="006F62BE" w:rsidP="000508F5">
      <w:pPr>
        <w:spacing w:line="240" w:lineRule="auto"/>
        <w:jc w:val="center"/>
        <w:rPr>
          <w:rPrChange w:id="295" w:author="Sergio Barona" w:date="2024-02-12T23:22:00Z">
            <w:rPr>
              <w:lang w:val="es-ES_tradnl"/>
            </w:rPr>
          </w:rPrChange>
        </w:rPr>
      </w:pPr>
      <w:r w:rsidRPr="00DB03F7">
        <w:rPr>
          <w:noProof/>
          <w:rPrChange w:id="296" w:author="Sergio Barona" w:date="2024-02-12T23:22:00Z">
            <w:rPr>
              <w:noProof/>
              <w:lang w:val="es-ES_tradnl"/>
            </w:rPr>
          </w:rPrChange>
        </w:rPr>
        <w:lastRenderedPageBreak/>
        <w:drawing>
          <wp:inline distT="0" distB="0" distL="0" distR="0" wp14:anchorId="617B7C95" wp14:editId="596738EB">
            <wp:extent cx="4337953" cy="3422210"/>
            <wp:effectExtent l="0" t="0" r="5715" b="6985"/>
            <wp:docPr id="13552636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63626" name="Imagen 1355263626"/>
                    <pic:cNvPicPr/>
                  </pic:nvPicPr>
                  <pic:blipFill rotWithShape="1">
                    <a:blip r:embed="rId13">
                      <a:extLst>
                        <a:ext uri="{28A0092B-C50C-407E-A947-70E740481C1C}">
                          <a14:useLocalDpi xmlns:a14="http://schemas.microsoft.com/office/drawing/2010/main" val="0"/>
                        </a:ext>
                      </a:extLst>
                    </a:blip>
                    <a:srcRect t="14524" b="14699"/>
                    <a:stretch/>
                  </pic:blipFill>
                  <pic:spPr bwMode="auto">
                    <a:xfrm>
                      <a:off x="0" y="0"/>
                      <a:ext cx="4347391" cy="3429655"/>
                    </a:xfrm>
                    <a:prstGeom prst="rect">
                      <a:avLst/>
                    </a:prstGeom>
                    <a:ln>
                      <a:noFill/>
                    </a:ln>
                    <a:extLst>
                      <a:ext uri="{53640926-AAD7-44D8-BBD7-CCE9431645EC}">
                        <a14:shadowObscured xmlns:a14="http://schemas.microsoft.com/office/drawing/2010/main"/>
                      </a:ext>
                    </a:extLst>
                  </pic:spPr>
                </pic:pic>
              </a:graphicData>
            </a:graphic>
          </wp:inline>
        </w:drawing>
      </w:r>
    </w:p>
    <w:p w14:paraId="0FBB6F9D" w14:textId="77777777" w:rsidR="000508F5" w:rsidRPr="00DB03F7" w:rsidRDefault="000508F5" w:rsidP="000508F5">
      <w:pPr>
        <w:spacing w:line="240" w:lineRule="auto"/>
        <w:jc w:val="both"/>
      </w:pPr>
      <w:r w:rsidRPr="00DB03F7">
        <w:t>Heat map of the correlation between the variables of the religious tolerance index.</w:t>
      </w:r>
    </w:p>
    <w:p w14:paraId="24B584AC" w14:textId="32D21716" w:rsidR="000508F5" w:rsidRPr="00DB03F7" w:rsidRDefault="000508F5" w:rsidP="000508F5">
      <w:pPr>
        <w:spacing w:line="240" w:lineRule="auto"/>
        <w:jc w:val="both"/>
      </w:pPr>
      <w:r w:rsidRPr="00DB03F7">
        <w:t xml:space="preserve">Source: Authors' production based on information from </w:t>
      </w:r>
      <w:r w:rsidR="00FD6187" w:rsidRPr="00DB03F7">
        <w:t xml:space="preserve">the </w:t>
      </w:r>
      <w:r w:rsidRPr="00DB03F7">
        <w:t>WVS</w:t>
      </w:r>
    </w:p>
    <w:p w14:paraId="684DDC3A" w14:textId="77777777" w:rsidR="000508F5" w:rsidRPr="00DB03F7" w:rsidRDefault="000508F5" w:rsidP="006F62BE">
      <w:pPr>
        <w:spacing w:line="240" w:lineRule="auto"/>
        <w:jc w:val="both"/>
      </w:pPr>
    </w:p>
    <w:p w14:paraId="26D88D8C" w14:textId="77777777" w:rsidR="006F62BE" w:rsidRPr="00DB03F7" w:rsidRDefault="006F62BE" w:rsidP="006F62BE">
      <w:pPr>
        <w:spacing w:line="240" w:lineRule="auto"/>
        <w:jc w:val="both"/>
        <w:rPr>
          <w:b/>
          <w:bCs/>
        </w:rPr>
      </w:pPr>
    </w:p>
    <w:p w14:paraId="5CBAE982" w14:textId="77777777" w:rsidR="006F62BE" w:rsidRPr="00DB03F7" w:rsidRDefault="006F62BE" w:rsidP="006F62BE">
      <w:pPr>
        <w:spacing w:line="240" w:lineRule="auto"/>
        <w:jc w:val="both"/>
        <w:rPr>
          <w:b/>
          <w:bCs/>
        </w:rPr>
      </w:pPr>
    </w:p>
    <w:p w14:paraId="099CFC2B" w14:textId="77777777" w:rsidR="006F62BE" w:rsidRPr="00DB03F7" w:rsidRDefault="006F62BE" w:rsidP="006F62BE">
      <w:pPr>
        <w:spacing w:line="240" w:lineRule="auto"/>
        <w:jc w:val="both"/>
        <w:rPr>
          <w:b/>
          <w:bCs/>
        </w:rPr>
      </w:pPr>
    </w:p>
    <w:p w14:paraId="6682AC39" w14:textId="7B2B540C" w:rsidR="006F62BE" w:rsidRPr="00DB03F7" w:rsidRDefault="006F62BE" w:rsidP="006F62BE">
      <w:pPr>
        <w:spacing w:line="240" w:lineRule="auto"/>
        <w:jc w:val="both"/>
        <w:rPr>
          <w:b/>
          <w:bCs/>
          <w:rPrChange w:id="297" w:author="Sergio Barona" w:date="2024-02-12T23:22:00Z">
            <w:rPr>
              <w:b/>
              <w:bCs/>
              <w:lang w:val="es-ES_tradnl"/>
            </w:rPr>
          </w:rPrChange>
        </w:rPr>
      </w:pPr>
      <w:r w:rsidRPr="00DB03F7">
        <w:rPr>
          <w:b/>
          <w:bCs/>
          <w:rPrChange w:id="298" w:author="Sergio Barona" w:date="2024-02-12T23:22:00Z">
            <w:rPr>
              <w:b/>
              <w:bCs/>
              <w:lang w:val="es-ES_tradnl"/>
            </w:rPr>
          </w:rPrChange>
        </w:rPr>
        <w:t>Figur</w:t>
      </w:r>
      <w:r w:rsidR="000508F5" w:rsidRPr="00DB03F7">
        <w:rPr>
          <w:b/>
          <w:bCs/>
          <w:rPrChange w:id="299" w:author="Sergio Barona" w:date="2024-02-12T23:22:00Z">
            <w:rPr>
              <w:b/>
              <w:bCs/>
              <w:lang w:val="es-ES_tradnl"/>
            </w:rPr>
          </w:rPrChange>
        </w:rPr>
        <w:t>e</w:t>
      </w:r>
      <w:r w:rsidRPr="00DB03F7">
        <w:rPr>
          <w:b/>
          <w:bCs/>
          <w:rPrChange w:id="300" w:author="Sergio Barona" w:date="2024-02-12T23:22:00Z">
            <w:rPr>
              <w:b/>
              <w:bCs/>
              <w:lang w:val="es-ES_tradnl"/>
            </w:rPr>
          </w:rPrChange>
        </w:rPr>
        <w:t xml:space="preserve"> 3</w:t>
      </w:r>
    </w:p>
    <w:p w14:paraId="3E160629" w14:textId="7394CB27" w:rsidR="006F62BE" w:rsidRPr="00DB03F7" w:rsidRDefault="006F62BE" w:rsidP="006F62BE">
      <w:pPr>
        <w:spacing w:line="240" w:lineRule="auto"/>
        <w:jc w:val="both"/>
        <w:rPr>
          <w:i/>
          <w:iCs/>
          <w:rPrChange w:id="301" w:author="Sergio Barona" w:date="2024-02-12T23:22:00Z">
            <w:rPr>
              <w:i/>
              <w:iCs/>
              <w:lang w:val="es-ES_tradnl"/>
            </w:rPr>
          </w:rPrChange>
        </w:rPr>
      </w:pPr>
      <w:r w:rsidRPr="00DB03F7">
        <w:rPr>
          <w:i/>
          <w:iCs/>
          <w:noProof/>
          <w:rPrChange w:id="302" w:author="Sergio Barona" w:date="2024-02-12T23:22:00Z">
            <w:rPr>
              <w:i/>
              <w:iCs/>
              <w:noProof/>
              <w:lang w:val="es-ES_tradnl"/>
            </w:rPr>
          </w:rPrChange>
        </w:rPr>
        <w:drawing>
          <wp:inline distT="0" distB="0" distL="0" distR="0" wp14:anchorId="67FF7293" wp14:editId="55DC7E26">
            <wp:extent cx="4103370" cy="1889760"/>
            <wp:effectExtent l="0" t="0" r="0" b="0"/>
            <wp:docPr id="4299090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09069" name="Imagen 429909069"/>
                    <pic:cNvPicPr/>
                  </pic:nvPicPr>
                  <pic:blipFill rotWithShape="1">
                    <a:blip r:embed="rId14" cstate="print">
                      <a:extLst>
                        <a:ext uri="{28A0092B-C50C-407E-A947-70E740481C1C}">
                          <a14:useLocalDpi xmlns:a14="http://schemas.microsoft.com/office/drawing/2010/main" val="0"/>
                        </a:ext>
                      </a:extLst>
                    </a:blip>
                    <a:srcRect t="7428" b="6460"/>
                    <a:stretch/>
                  </pic:blipFill>
                  <pic:spPr bwMode="auto">
                    <a:xfrm>
                      <a:off x="0" y="0"/>
                      <a:ext cx="4103370" cy="1889760"/>
                    </a:xfrm>
                    <a:prstGeom prst="rect">
                      <a:avLst/>
                    </a:prstGeom>
                    <a:ln>
                      <a:noFill/>
                    </a:ln>
                    <a:extLst>
                      <a:ext uri="{53640926-AAD7-44D8-BBD7-CCE9431645EC}">
                        <a14:shadowObscured xmlns:a14="http://schemas.microsoft.com/office/drawing/2010/main"/>
                      </a:ext>
                    </a:extLst>
                  </pic:spPr>
                </pic:pic>
              </a:graphicData>
            </a:graphic>
          </wp:inline>
        </w:drawing>
      </w:r>
    </w:p>
    <w:p w14:paraId="2E429247" w14:textId="4AF2720D" w:rsidR="004C35A6" w:rsidRPr="00DB03F7" w:rsidRDefault="004C35A6" w:rsidP="006F62BE">
      <w:pPr>
        <w:spacing w:line="240" w:lineRule="auto"/>
        <w:jc w:val="both"/>
        <w:rPr>
          <w:i/>
          <w:iCs/>
          <w:sz w:val="20"/>
          <w:szCs w:val="20"/>
          <w:rPrChange w:id="303" w:author="Sergio Barona" w:date="2024-02-12T23:22:00Z">
            <w:rPr>
              <w:i/>
              <w:iCs/>
              <w:sz w:val="20"/>
              <w:szCs w:val="20"/>
              <w:lang w:val="es-ES_tradnl"/>
            </w:rPr>
          </w:rPrChange>
        </w:rPr>
      </w:pPr>
    </w:p>
    <w:p w14:paraId="520E48C5" w14:textId="5BBEF6B2" w:rsidR="004C35A6" w:rsidRPr="00DB03F7" w:rsidRDefault="004C35A6" w:rsidP="006F62BE">
      <w:pPr>
        <w:spacing w:line="240" w:lineRule="auto"/>
        <w:jc w:val="both"/>
        <w:rPr>
          <w:sz w:val="20"/>
          <w:szCs w:val="20"/>
        </w:rPr>
      </w:pPr>
      <w:r w:rsidRPr="00DB03F7">
        <w:rPr>
          <w:sz w:val="20"/>
          <w:szCs w:val="20"/>
        </w:rPr>
        <w:t>(Percentage of variance explained)</w:t>
      </w:r>
    </w:p>
    <w:p w14:paraId="76A36EB9" w14:textId="77777777" w:rsidR="00E811F4" w:rsidRPr="00DB03F7" w:rsidRDefault="00E811F4" w:rsidP="006F62BE">
      <w:pPr>
        <w:spacing w:line="240" w:lineRule="auto"/>
        <w:jc w:val="both"/>
      </w:pPr>
      <w:r w:rsidRPr="00DB03F7">
        <w:rPr>
          <w:i/>
          <w:iCs/>
        </w:rPr>
        <w:t>Screeplot</w:t>
      </w:r>
      <w:r w:rsidRPr="00DB03F7">
        <w:t xml:space="preserve"> of principal component analysis of religious tolerance index variables.</w:t>
      </w:r>
    </w:p>
    <w:p w14:paraId="48346A9E" w14:textId="123A37FC" w:rsidR="00E811F4" w:rsidRPr="00DB03F7" w:rsidRDefault="00E811F4" w:rsidP="006F62BE">
      <w:pPr>
        <w:spacing w:line="240" w:lineRule="auto"/>
        <w:jc w:val="both"/>
      </w:pPr>
      <w:r w:rsidRPr="00DB03F7">
        <w:lastRenderedPageBreak/>
        <w:t xml:space="preserve"> Source: Authors' own production based on information from </w:t>
      </w:r>
      <w:r w:rsidR="00FD6187" w:rsidRPr="00DB03F7">
        <w:t xml:space="preserve">the </w:t>
      </w:r>
      <w:r w:rsidRPr="00DB03F7">
        <w:t>WVS</w:t>
      </w:r>
    </w:p>
    <w:p w14:paraId="69201B49" w14:textId="77777777" w:rsidR="00D85894" w:rsidRPr="00DB03F7" w:rsidRDefault="00D85894" w:rsidP="006F62BE">
      <w:pPr>
        <w:spacing w:line="240" w:lineRule="auto"/>
        <w:jc w:val="both"/>
        <w:rPr>
          <w:b/>
          <w:bCs/>
        </w:rPr>
      </w:pPr>
    </w:p>
    <w:p w14:paraId="3E50DBE9" w14:textId="25DA9372" w:rsidR="006F62BE" w:rsidRPr="00DB03F7" w:rsidRDefault="006F62BE" w:rsidP="006F62BE">
      <w:pPr>
        <w:spacing w:line="240" w:lineRule="auto"/>
        <w:jc w:val="both"/>
        <w:rPr>
          <w:b/>
          <w:bCs/>
        </w:rPr>
      </w:pPr>
      <w:r w:rsidRPr="00DB03F7">
        <w:rPr>
          <w:b/>
          <w:bCs/>
        </w:rPr>
        <w:t>Figur</w:t>
      </w:r>
      <w:r w:rsidR="00E811F4" w:rsidRPr="00DB03F7">
        <w:rPr>
          <w:b/>
          <w:bCs/>
        </w:rPr>
        <w:t>e</w:t>
      </w:r>
      <w:r w:rsidRPr="00DB03F7">
        <w:rPr>
          <w:b/>
          <w:bCs/>
        </w:rPr>
        <w:t xml:space="preserve"> 4</w:t>
      </w:r>
    </w:p>
    <w:p w14:paraId="7E10F05C" w14:textId="6841355F" w:rsidR="00E811F4" w:rsidRPr="00DB03F7" w:rsidRDefault="00E811F4" w:rsidP="006F62BE">
      <w:pPr>
        <w:spacing w:line="240" w:lineRule="auto"/>
        <w:jc w:val="both"/>
      </w:pPr>
      <w:r w:rsidRPr="00DB03F7">
        <w:t xml:space="preserve">Spatial distribution of the Religious Tolerance index (including the 57 </w:t>
      </w:r>
      <w:r w:rsidR="00275690" w:rsidRPr="00DB03F7">
        <w:t>countries used</w:t>
      </w:r>
      <w:r w:rsidRPr="00DB03F7">
        <w:t xml:space="preserve"> for our estimates)</w:t>
      </w:r>
    </w:p>
    <w:p w14:paraId="1472281B" w14:textId="77777777" w:rsidR="006F62BE" w:rsidRPr="00DB03F7" w:rsidRDefault="006F62BE" w:rsidP="006F62BE">
      <w:pPr>
        <w:spacing w:line="240" w:lineRule="auto"/>
        <w:jc w:val="center"/>
        <w:rPr>
          <w:rPrChange w:id="304" w:author="Sergio Barona" w:date="2024-02-12T23:22:00Z">
            <w:rPr>
              <w:lang w:val="es-ES_tradnl"/>
            </w:rPr>
          </w:rPrChange>
        </w:rPr>
      </w:pPr>
      <w:r w:rsidRPr="00DB03F7">
        <w:rPr>
          <w:noProof/>
          <w:rPrChange w:id="305" w:author="Sergio Barona" w:date="2024-02-12T23:22:00Z">
            <w:rPr>
              <w:noProof/>
              <w:lang w:val="es-ES_tradnl"/>
            </w:rPr>
          </w:rPrChange>
        </w:rPr>
        <w:drawing>
          <wp:inline distT="0" distB="0" distL="0" distR="0" wp14:anchorId="73B6BA9A" wp14:editId="4421A300">
            <wp:extent cx="5243559" cy="3639493"/>
            <wp:effectExtent l="0" t="0" r="0" b="0"/>
            <wp:docPr id="78959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964" name="Imagen 7895964"/>
                    <pic:cNvPicPr/>
                  </pic:nvPicPr>
                  <pic:blipFill rotWithShape="1">
                    <a:blip r:embed="rId15" cstate="print">
                      <a:extLst>
                        <a:ext uri="{28A0092B-C50C-407E-A947-70E740481C1C}">
                          <a14:useLocalDpi xmlns:a14="http://schemas.microsoft.com/office/drawing/2010/main" val="0"/>
                        </a:ext>
                      </a:extLst>
                    </a:blip>
                    <a:srcRect l="5432"/>
                    <a:stretch/>
                  </pic:blipFill>
                  <pic:spPr bwMode="auto">
                    <a:xfrm>
                      <a:off x="0" y="0"/>
                      <a:ext cx="5285889" cy="3668873"/>
                    </a:xfrm>
                    <a:prstGeom prst="rect">
                      <a:avLst/>
                    </a:prstGeom>
                    <a:ln>
                      <a:noFill/>
                    </a:ln>
                    <a:extLst>
                      <a:ext uri="{53640926-AAD7-44D8-BBD7-CCE9431645EC}">
                        <a14:shadowObscured xmlns:a14="http://schemas.microsoft.com/office/drawing/2010/main"/>
                      </a:ext>
                    </a:extLst>
                  </pic:spPr>
                </pic:pic>
              </a:graphicData>
            </a:graphic>
          </wp:inline>
        </w:drawing>
      </w:r>
    </w:p>
    <w:p w14:paraId="7A794389" w14:textId="77777777" w:rsidR="006F62BE" w:rsidRPr="00DB03F7" w:rsidRDefault="006F62BE" w:rsidP="006F62BE">
      <w:pPr>
        <w:spacing w:line="240" w:lineRule="auto"/>
        <w:jc w:val="both"/>
        <w:rPr>
          <w:rPrChange w:id="306" w:author="Sergio Barona" w:date="2024-02-12T23:22:00Z">
            <w:rPr>
              <w:lang w:val="es-ES_tradnl"/>
            </w:rPr>
          </w:rPrChange>
        </w:rPr>
      </w:pPr>
    </w:p>
    <w:p w14:paraId="47626571" w14:textId="44A3F1D9" w:rsidR="00B34392" w:rsidRPr="00DB03F7" w:rsidRDefault="006F62BE" w:rsidP="00B34392">
      <w:pPr>
        <w:spacing w:line="240" w:lineRule="auto"/>
        <w:ind w:firstLine="720"/>
        <w:jc w:val="both"/>
      </w:pPr>
      <w:r w:rsidRPr="00DB03F7">
        <w:t>.</w:t>
      </w:r>
    </w:p>
    <w:p w14:paraId="3B426F19" w14:textId="4E060119" w:rsidR="00B34392" w:rsidRPr="00DB03F7" w:rsidDel="00D67E93" w:rsidRDefault="00CE32B9" w:rsidP="00374DD2">
      <w:pPr>
        <w:spacing w:after="0" w:line="240" w:lineRule="auto"/>
        <w:ind w:firstLine="720"/>
        <w:jc w:val="both"/>
        <w:rPr>
          <w:del w:id="307" w:author="Sergio Barona" w:date="2024-02-16T00:38:00Z"/>
        </w:rPr>
      </w:pPr>
      <w:commentRangeStart w:id="308"/>
      <w:del w:id="309" w:author="Sergio Barona" w:date="2024-02-16T00:38:00Z">
        <w:r w:rsidRPr="00DB03F7" w:rsidDel="00D67E93">
          <w:delText>Accordingly, based</w:delText>
        </w:r>
        <w:r w:rsidR="00B34392" w:rsidRPr="00DB03F7" w:rsidDel="00D67E93">
          <w:delText xml:space="preserve"> on this information</w:delText>
        </w:r>
        <w:r w:rsidRPr="00DB03F7" w:rsidDel="00D67E93">
          <w:delText xml:space="preserve"> </w:delText>
        </w:r>
        <w:r w:rsidR="00B34392" w:rsidRPr="00DB03F7" w:rsidDel="00D67E93">
          <w:delText xml:space="preserve">we built a general index of religious tolerance using an aggregate average of the four selected variables. </w:delText>
        </w:r>
        <w:r w:rsidR="00ED53CC" w:rsidRPr="00DB03F7" w:rsidDel="00D67E93">
          <w:delText>From this</w:delText>
        </w:r>
        <w:r w:rsidR="00B34392" w:rsidRPr="00DB03F7" w:rsidDel="00D67E93">
          <w:delText xml:space="preserve"> we obtain an index between 0 and 1, in which higher values are an indication of a higher degree of religious tolerance in the selected country. Figure 3 shows the results, in which Bangladesh is the most religiously intolerant country with a value of 0.08, while Sweden is the country with the highest index of religious tolerance with a value of 0.92; Table A1, included in the annexes, shows the values of the CCPS index and Religious Tolerance for each country taken into account in this study.</w:delText>
        </w:r>
        <w:commentRangeEnd w:id="308"/>
        <w:r w:rsidR="00E11CC6" w:rsidDel="00D67E93">
          <w:rPr>
            <w:rStyle w:val="Refdecomentario"/>
          </w:rPr>
          <w:commentReference w:id="308"/>
        </w:r>
      </w:del>
    </w:p>
    <w:p w14:paraId="01FB8B60" w14:textId="54A43D4A" w:rsidR="00B34392" w:rsidRPr="00DB03F7" w:rsidRDefault="00B34392" w:rsidP="009B51CE">
      <w:pPr>
        <w:spacing w:line="240" w:lineRule="auto"/>
        <w:jc w:val="both"/>
      </w:pPr>
    </w:p>
    <w:p w14:paraId="3BD01800" w14:textId="393582DB" w:rsidR="00E44FE5" w:rsidRDefault="00E44FE5" w:rsidP="009B51CE">
      <w:pPr>
        <w:spacing w:line="240" w:lineRule="auto"/>
        <w:jc w:val="both"/>
        <w:rPr>
          <w:ins w:id="310" w:author="Sergio Barona" w:date="2024-02-15T22:38:00Z"/>
        </w:rPr>
      </w:pPr>
    </w:p>
    <w:p w14:paraId="651410D5" w14:textId="77777777" w:rsidR="00E11CC6" w:rsidRDefault="00E11CC6" w:rsidP="009B51CE">
      <w:pPr>
        <w:spacing w:line="240" w:lineRule="auto"/>
        <w:jc w:val="both"/>
        <w:rPr>
          <w:ins w:id="311" w:author="Sergio Barona" w:date="2024-02-15T22:38:00Z"/>
        </w:rPr>
      </w:pPr>
    </w:p>
    <w:p w14:paraId="3F2F7419" w14:textId="77777777" w:rsidR="00E11CC6" w:rsidRPr="00DB03F7" w:rsidRDefault="00E11CC6" w:rsidP="009B51CE">
      <w:pPr>
        <w:spacing w:line="240" w:lineRule="auto"/>
        <w:jc w:val="both"/>
      </w:pPr>
    </w:p>
    <w:p w14:paraId="54E9D0A4" w14:textId="77777777" w:rsidR="00E44FE5" w:rsidRPr="00DB03F7" w:rsidRDefault="00E44FE5" w:rsidP="009B51CE">
      <w:pPr>
        <w:spacing w:line="240" w:lineRule="auto"/>
        <w:jc w:val="both"/>
      </w:pPr>
    </w:p>
    <w:p w14:paraId="1B64BBA9" w14:textId="56BB6A7F" w:rsidR="006F62BE" w:rsidRPr="00DB03F7" w:rsidRDefault="00B34392" w:rsidP="006F62BE">
      <w:pPr>
        <w:pStyle w:val="Prrafodelista"/>
        <w:numPr>
          <w:ilvl w:val="0"/>
          <w:numId w:val="4"/>
        </w:numPr>
        <w:spacing w:line="240" w:lineRule="auto"/>
        <w:jc w:val="both"/>
        <w:rPr>
          <w:b/>
          <w:rPrChange w:id="312" w:author="Sergio Barona" w:date="2024-02-12T23:22:00Z">
            <w:rPr>
              <w:b/>
              <w:lang w:val="es-ES_tradnl"/>
            </w:rPr>
          </w:rPrChange>
        </w:rPr>
      </w:pPr>
      <w:r w:rsidRPr="00DB03F7">
        <w:rPr>
          <w:b/>
          <w:rPrChange w:id="313" w:author="Sergio Barona" w:date="2024-02-12T23:22:00Z">
            <w:rPr>
              <w:b/>
              <w:lang w:val="es-ES_tradnl"/>
            </w:rPr>
          </w:rPrChange>
        </w:rPr>
        <w:t>C</w:t>
      </w:r>
      <w:r w:rsidR="006F62BE" w:rsidRPr="00DB03F7">
        <w:rPr>
          <w:b/>
          <w:rPrChange w:id="314" w:author="Sergio Barona" w:date="2024-02-12T23:22:00Z">
            <w:rPr>
              <w:b/>
              <w:lang w:val="es-ES_tradnl"/>
            </w:rPr>
          </w:rPrChange>
        </w:rPr>
        <w:t>ontrol</w:t>
      </w:r>
      <w:r w:rsidRPr="00DB03F7">
        <w:rPr>
          <w:b/>
          <w:rPrChange w:id="315" w:author="Sergio Barona" w:date="2024-02-12T23:22:00Z">
            <w:rPr>
              <w:b/>
              <w:lang w:val="es-ES_tradnl"/>
            </w:rPr>
          </w:rPrChange>
        </w:rPr>
        <w:t xml:space="preserve"> variables</w:t>
      </w:r>
    </w:p>
    <w:p w14:paraId="6EF17428" w14:textId="77777777" w:rsidR="00B34392" w:rsidRPr="00DB03F7" w:rsidRDefault="00B34392" w:rsidP="00B34392">
      <w:pPr>
        <w:pStyle w:val="Prrafodelista"/>
        <w:spacing w:line="240" w:lineRule="auto"/>
        <w:jc w:val="both"/>
        <w:rPr>
          <w:b/>
          <w:rPrChange w:id="316" w:author="Sergio Barona" w:date="2024-02-12T23:22:00Z">
            <w:rPr>
              <w:b/>
              <w:lang w:val="es-ES_tradnl"/>
            </w:rPr>
          </w:rPrChange>
        </w:rPr>
      </w:pPr>
    </w:p>
    <w:p w14:paraId="4AB18A25" w14:textId="1B20A048" w:rsidR="00E11CC6" w:rsidRDefault="00E11CC6" w:rsidP="004840AC">
      <w:pPr>
        <w:spacing w:line="240" w:lineRule="auto"/>
        <w:ind w:firstLine="284"/>
        <w:jc w:val="both"/>
        <w:rPr>
          <w:ins w:id="317" w:author="Sergio Barona" w:date="2024-02-15T22:38:00Z"/>
        </w:rPr>
      </w:pPr>
      <w:ins w:id="318" w:author="Sergio Barona" w:date="2024-02-15T22:39:00Z">
        <w:r>
          <w:t xml:space="preserve">We propose a set of control variables </w:t>
        </w:r>
        <w:proofErr w:type="gramStart"/>
        <w:r>
          <w:t>in order to</w:t>
        </w:r>
      </w:ins>
      <w:proofErr w:type="gramEnd"/>
      <w:ins w:id="319" w:author="Sergio Barona" w:date="2024-02-15T22:40:00Z">
        <w:r>
          <w:t xml:space="preserve"> demonstrate the differential effects of the Religious Tolerance Index while retaining the other equivalent information. </w:t>
        </w:r>
      </w:ins>
      <w:ins w:id="320" w:author="Sergio Barona" w:date="2024-02-15T22:41:00Z">
        <w:r>
          <w:t xml:space="preserve">The control variables correspond </w:t>
        </w:r>
      </w:ins>
      <w:ins w:id="321" w:author="Sergio Barona" w:date="2024-02-15T22:42:00Z">
        <w:r>
          <w:t xml:space="preserve">to measurements </w:t>
        </w:r>
      </w:ins>
      <w:moveToRangeStart w:id="322" w:author="Sergio Barona" w:date="2024-02-15T22:43:00Z" w:name="move158929453"/>
      <w:moveTo w:id="323" w:author="Sergio Barona" w:date="2024-02-15T22:43:00Z">
        <w:r w:rsidR="000C4DF7" w:rsidRPr="00DB03F7">
          <w:t xml:space="preserve">that provide averaged data between the years 2010 and 2014, </w:t>
        </w:r>
        <w:proofErr w:type="gramStart"/>
        <w:r w:rsidR="000C4DF7" w:rsidRPr="00DB03F7">
          <w:t>a time period</w:t>
        </w:r>
        <w:proofErr w:type="gramEnd"/>
        <w:r w:rsidR="000C4DF7" w:rsidRPr="00DB03F7">
          <w:t xml:space="preserve"> that coincides with the sixth wave of information from the WVS. The authors </w:t>
        </w:r>
        <w:proofErr w:type="gramStart"/>
        <w:r w:rsidR="000C4DF7" w:rsidRPr="00DB03F7">
          <w:t>took into account</w:t>
        </w:r>
        <w:proofErr w:type="gramEnd"/>
        <w:r w:rsidR="000C4DF7" w:rsidRPr="00DB03F7">
          <w:t xml:space="preserve"> economic, political, institutional and public perception parameters of climate change policies.</w:t>
        </w:r>
      </w:moveTo>
      <w:moveToRangeEnd w:id="322"/>
    </w:p>
    <w:p w14:paraId="631290A8" w14:textId="38792D2F" w:rsidR="00B34392" w:rsidRPr="00DB03F7" w:rsidRDefault="00B34392" w:rsidP="004840AC">
      <w:pPr>
        <w:spacing w:line="240" w:lineRule="auto"/>
        <w:ind w:firstLine="284"/>
        <w:jc w:val="both"/>
      </w:pPr>
      <w:del w:id="324" w:author="Sergio Barona" w:date="2024-02-15T22:40:00Z">
        <w:r w:rsidRPr="00DB03F7" w:rsidDel="00E11CC6">
          <w:delText xml:space="preserve">While maintaining the CCPS measurement proposed by Sharma et al. (2021), we </w:delText>
        </w:r>
        <w:r w:rsidR="00ED53CC" w:rsidRPr="00DB03F7" w:rsidDel="00E11CC6">
          <w:delText xml:space="preserve">have </w:delText>
        </w:r>
        <w:r w:rsidRPr="00DB03F7" w:rsidDel="00E11CC6">
          <w:delText xml:space="preserve">also intended to preserve the control </w:delText>
        </w:r>
        <w:r w:rsidR="00ED53CC" w:rsidRPr="00DB03F7" w:rsidDel="00E11CC6">
          <w:delText>variables proposed</w:delText>
        </w:r>
        <w:r w:rsidRPr="00DB03F7" w:rsidDel="00E11CC6">
          <w:delText xml:space="preserve"> in their research, with the idea of </w:delText>
        </w:r>
        <w:r w:rsidR="00ED53CC" w:rsidRPr="00DB03F7" w:rsidDel="00E11CC6">
          <w:delText>demonstrating</w:delText>
        </w:r>
        <w:r w:rsidRPr="00DB03F7" w:rsidDel="00E11CC6">
          <w:delText xml:space="preserve"> the differential effects of the Religious Tolerance index while </w:delText>
        </w:r>
        <w:r w:rsidR="00CE32B9" w:rsidRPr="00DB03F7" w:rsidDel="00E11CC6">
          <w:delText>retaining</w:delText>
        </w:r>
        <w:r w:rsidRPr="00DB03F7" w:rsidDel="00E11CC6">
          <w:delText xml:space="preserve"> the other equivalent information</w:delText>
        </w:r>
      </w:del>
      <w:r w:rsidRPr="00DB03F7">
        <w:t xml:space="preserve">. </w:t>
      </w:r>
      <w:del w:id="325" w:author="Sergio Barona" w:date="2024-02-15T23:26:00Z">
        <w:r w:rsidRPr="00DB03F7" w:rsidDel="00056DB0">
          <w:delText xml:space="preserve"> Thus, Sharma et al. (2021) have taken measurements for the control variables </w:delText>
        </w:r>
      </w:del>
      <w:moveFromRangeStart w:id="326" w:author="Sergio Barona" w:date="2024-02-15T22:43:00Z" w:name="move158929453"/>
      <w:moveFrom w:id="327" w:author="Sergio Barona" w:date="2024-02-15T22:43:00Z">
        <w:r w:rsidRPr="00DB03F7" w:rsidDel="000C4DF7">
          <w:t xml:space="preserve">that </w:t>
        </w:r>
        <w:r w:rsidR="00ED53CC" w:rsidRPr="00DB03F7" w:rsidDel="000C4DF7">
          <w:t xml:space="preserve">provide </w:t>
        </w:r>
        <w:r w:rsidRPr="00DB03F7" w:rsidDel="000C4DF7">
          <w:t>average</w:t>
        </w:r>
        <w:r w:rsidR="00ED53CC" w:rsidRPr="00DB03F7" w:rsidDel="000C4DF7">
          <w:t xml:space="preserve">d </w:t>
        </w:r>
        <w:r w:rsidR="00C526A1" w:rsidRPr="00DB03F7" w:rsidDel="000C4DF7">
          <w:t>data</w:t>
        </w:r>
        <w:r w:rsidRPr="00DB03F7" w:rsidDel="000C4DF7">
          <w:t xml:space="preserve"> between the years 2010 and 2014, a time period that coincides with the sixth wave of information from </w:t>
        </w:r>
        <w:r w:rsidR="00CE32B9" w:rsidRPr="00DB03F7" w:rsidDel="000C4DF7">
          <w:t xml:space="preserve">the </w:t>
        </w:r>
        <w:r w:rsidRPr="00DB03F7" w:rsidDel="000C4DF7">
          <w:t>WVS. The authors took into account economic, political, institutional and public perception parameters of climate change policies.</w:t>
        </w:r>
      </w:moveFrom>
      <w:moveFromRangeEnd w:id="326"/>
    </w:p>
    <w:p w14:paraId="033BCFDA" w14:textId="2D1AF6B3" w:rsidR="006F62BE" w:rsidRPr="00DB03F7" w:rsidRDefault="006F62BE" w:rsidP="006F62BE">
      <w:pPr>
        <w:spacing w:line="240" w:lineRule="auto"/>
        <w:jc w:val="both"/>
        <w:rPr>
          <w:b/>
          <w:bCs/>
          <w:rPrChange w:id="328" w:author="Sergio Barona" w:date="2024-02-12T23:22:00Z">
            <w:rPr>
              <w:b/>
              <w:bCs/>
              <w:lang w:val="es-ES_tradnl"/>
            </w:rPr>
          </w:rPrChange>
        </w:rPr>
      </w:pPr>
      <w:r w:rsidRPr="00DB03F7">
        <w:rPr>
          <w:b/>
          <w:bCs/>
          <w:rPrChange w:id="329" w:author="Sergio Barona" w:date="2024-02-12T23:22:00Z">
            <w:rPr>
              <w:b/>
              <w:bCs/>
              <w:lang w:val="es-ES_tradnl"/>
            </w:rPr>
          </w:rPrChange>
        </w:rPr>
        <w:t>Tabl</w:t>
      </w:r>
      <w:r w:rsidR="00B34392" w:rsidRPr="00DB03F7">
        <w:rPr>
          <w:b/>
          <w:bCs/>
          <w:rPrChange w:id="330" w:author="Sergio Barona" w:date="2024-02-12T23:22:00Z">
            <w:rPr>
              <w:b/>
              <w:bCs/>
              <w:lang w:val="es-ES_tradnl"/>
            </w:rPr>
          </w:rPrChange>
        </w:rPr>
        <w:t>e</w:t>
      </w:r>
      <w:r w:rsidRPr="00DB03F7">
        <w:rPr>
          <w:b/>
          <w:bCs/>
          <w:rPrChange w:id="331" w:author="Sergio Barona" w:date="2024-02-12T23:22:00Z">
            <w:rPr>
              <w:b/>
              <w:bCs/>
              <w:lang w:val="es-ES_tradnl"/>
            </w:rPr>
          </w:rPrChange>
        </w:rPr>
        <w:t xml:space="preserve"> 2</w:t>
      </w:r>
    </w:p>
    <w:p w14:paraId="28A17E45" w14:textId="7A737E7E" w:rsidR="006F62BE" w:rsidRPr="00DB03F7" w:rsidRDefault="00B34392" w:rsidP="006F62BE">
      <w:pPr>
        <w:spacing w:line="240" w:lineRule="auto"/>
        <w:jc w:val="both"/>
        <w:rPr>
          <w:rPrChange w:id="332" w:author="Sergio Barona" w:date="2024-02-12T23:22:00Z">
            <w:rPr>
              <w:lang w:val="es-ES_tradnl"/>
            </w:rPr>
          </w:rPrChange>
        </w:rPr>
      </w:pPr>
      <w:r w:rsidRPr="00DB03F7">
        <w:rPr>
          <w:rPrChange w:id="333" w:author="Sergio Barona" w:date="2024-02-12T23:22:00Z">
            <w:rPr>
              <w:lang w:val="es-ES_tradnl"/>
            </w:rPr>
          </w:rPrChange>
        </w:rPr>
        <w:t>Descriptive statistics</w:t>
      </w:r>
      <w:r w:rsidR="006F62BE" w:rsidRPr="00DB03F7">
        <w:rPr>
          <w:rPrChange w:id="334" w:author="Sergio Barona" w:date="2024-02-12T23:22:00Z">
            <w:rPr>
              <w:lang w:val="es-ES_tradnl"/>
            </w:rPr>
          </w:rPrChange>
        </w:rPr>
        <w:t xml:space="preserve">.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DB03F7" w14:paraId="2F5834BB" w14:textId="77777777" w:rsidTr="00117649">
        <w:tc>
          <w:tcPr>
            <w:tcW w:w="3686" w:type="dxa"/>
            <w:tcBorders>
              <w:top w:val="single" w:sz="4" w:space="0" w:color="auto"/>
              <w:left w:val="nil"/>
              <w:bottom w:val="single" w:sz="10" w:space="0" w:color="auto"/>
              <w:right w:val="nil"/>
            </w:tcBorders>
          </w:tcPr>
          <w:p w14:paraId="5675DDA6" w14:textId="77777777" w:rsidR="006F62BE" w:rsidRPr="00DB03F7" w:rsidRDefault="006F62BE" w:rsidP="006F62BE">
            <w:pPr>
              <w:spacing w:line="240" w:lineRule="auto"/>
              <w:jc w:val="both"/>
              <w:rPr>
                <w:rPrChange w:id="335" w:author="Sergio Barona" w:date="2024-02-12T23:22:00Z">
                  <w:rPr>
                    <w:lang w:val="es-ES_tradnl"/>
                  </w:rPr>
                </w:rPrChange>
              </w:rPr>
            </w:pPr>
            <w:r w:rsidRPr="00DB03F7">
              <w:rPr>
                <w:rPrChange w:id="336" w:author="Sergio Barona" w:date="2024-02-12T23:22:00Z">
                  <w:rPr>
                    <w:lang w:val="es-ES_tradnl"/>
                  </w:rPr>
                </w:rPrChange>
              </w:rPr>
              <w:t>Variable</w:t>
            </w:r>
          </w:p>
        </w:tc>
        <w:tc>
          <w:tcPr>
            <w:tcW w:w="709" w:type="dxa"/>
            <w:tcBorders>
              <w:top w:val="single" w:sz="4" w:space="0" w:color="auto"/>
              <w:left w:val="nil"/>
              <w:bottom w:val="single" w:sz="10" w:space="0" w:color="auto"/>
              <w:right w:val="nil"/>
            </w:tcBorders>
          </w:tcPr>
          <w:p w14:paraId="02C51189" w14:textId="77777777" w:rsidR="006F62BE" w:rsidRPr="00DB03F7" w:rsidRDefault="006F62BE" w:rsidP="006F62BE">
            <w:pPr>
              <w:spacing w:line="240" w:lineRule="auto"/>
              <w:jc w:val="both"/>
              <w:rPr>
                <w:rPrChange w:id="337" w:author="Sergio Barona" w:date="2024-02-12T23:22:00Z">
                  <w:rPr>
                    <w:lang w:val="es-ES_tradnl"/>
                  </w:rPr>
                </w:rPrChange>
              </w:rPr>
            </w:pPr>
            <w:r w:rsidRPr="00DB03F7">
              <w:rPr>
                <w:rPrChange w:id="338" w:author="Sergio Barona" w:date="2024-02-12T23:22:00Z">
                  <w:rPr>
                    <w:lang w:val="es-ES_tradnl"/>
                  </w:rPr>
                </w:rPrChange>
              </w:rPr>
              <w:t xml:space="preserve"> Obs</w:t>
            </w:r>
          </w:p>
        </w:tc>
        <w:tc>
          <w:tcPr>
            <w:tcW w:w="1134" w:type="dxa"/>
            <w:tcBorders>
              <w:top w:val="single" w:sz="4" w:space="0" w:color="auto"/>
              <w:left w:val="nil"/>
              <w:bottom w:val="single" w:sz="10" w:space="0" w:color="auto"/>
              <w:right w:val="nil"/>
            </w:tcBorders>
          </w:tcPr>
          <w:p w14:paraId="5D3E5B48" w14:textId="77777777" w:rsidR="006F62BE" w:rsidRPr="00DB03F7" w:rsidRDefault="006F62BE" w:rsidP="006F62BE">
            <w:pPr>
              <w:spacing w:line="240" w:lineRule="auto"/>
              <w:jc w:val="both"/>
              <w:rPr>
                <w:rPrChange w:id="339" w:author="Sergio Barona" w:date="2024-02-12T23:22:00Z">
                  <w:rPr>
                    <w:lang w:val="es-ES_tradnl"/>
                  </w:rPr>
                </w:rPrChange>
              </w:rPr>
            </w:pPr>
            <w:r w:rsidRPr="00DB03F7">
              <w:rPr>
                <w:rPrChange w:id="340" w:author="Sergio Barona" w:date="2024-02-12T23:22:00Z">
                  <w:rPr>
                    <w:lang w:val="es-ES_tradnl"/>
                  </w:rPr>
                </w:rPrChange>
              </w:rPr>
              <w:t xml:space="preserve"> Mean</w:t>
            </w:r>
          </w:p>
        </w:tc>
        <w:tc>
          <w:tcPr>
            <w:tcW w:w="1275" w:type="dxa"/>
            <w:tcBorders>
              <w:top w:val="single" w:sz="4" w:space="0" w:color="auto"/>
              <w:left w:val="nil"/>
              <w:bottom w:val="single" w:sz="10" w:space="0" w:color="auto"/>
              <w:right w:val="nil"/>
            </w:tcBorders>
          </w:tcPr>
          <w:p w14:paraId="3C40C0EF" w14:textId="77777777" w:rsidR="006F62BE" w:rsidRPr="00DB03F7" w:rsidRDefault="006F62BE" w:rsidP="006F62BE">
            <w:pPr>
              <w:spacing w:line="240" w:lineRule="auto"/>
              <w:jc w:val="both"/>
              <w:rPr>
                <w:rPrChange w:id="341" w:author="Sergio Barona" w:date="2024-02-12T23:22:00Z">
                  <w:rPr>
                    <w:lang w:val="es-ES_tradnl"/>
                  </w:rPr>
                </w:rPrChange>
              </w:rPr>
            </w:pPr>
            <w:r w:rsidRPr="00DB03F7">
              <w:rPr>
                <w:rPrChange w:id="342" w:author="Sergio Barona" w:date="2024-02-12T23:22:00Z">
                  <w:rPr>
                    <w:lang w:val="es-ES_tradnl"/>
                  </w:rPr>
                </w:rPrChange>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DB03F7" w:rsidRDefault="006F62BE" w:rsidP="006F62BE">
            <w:pPr>
              <w:spacing w:line="240" w:lineRule="auto"/>
              <w:jc w:val="both"/>
              <w:rPr>
                <w:rPrChange w:id="343" w:author="Sergio Barona" w:date="2024-02-12T23:22:00Z">
                  <w:rPr>
                    <w:lang w:val="es-ES_tradnl"/>
                  </w:rPr>
                </w:rPrChange>
              </w:rPr>
            </w:pPr>
            <w:r w:rsidRPr="00DB03F7">
              <w:rPr>
                <w:rPrChange w:id="344" w:author="Sergio Barona" w:date="2024-02-12T23:22:00Z">
                  <w:rPr>
                    <w:lang w:val="es-ES_tradnl"/>
                  </w:rPr>
                </w:rPrChange>
              </w:rPr>
              <w:t xml:space="preserve"> Min</w:t>
            </w:r>
          </w:p>
        </w:tc>
        <w:tc>
          <w:tcPr>
            <w:tcW w:w="1276" w:type="dxa"/>
            <w:tcBorders>
              <w:top w:val="single" w:sz="4" w:space="0" w:color="auto"/>
              <w:left w:val="nil"/>
              <w:bottom w:val="single" w:sz="10" w:space="0" w:color="auto"/>
              <w:right w:val="nil"/>
            </w:tcBorders>
          </w:tcPr>
          <w:p w14:paraId="12A3C20D" w14:textId="77777777" w:rsidR="006F62BE" w:rsidRPr="00DB03F7" w:rsidRDefault="006F62BE" w:rsidP="006F62BE">
            <w:pPr>
              <w:spacing w:line="240" w:lineRule="auto"/>
              <w:jc w:val="both"/>
              <w:rPr>
                <w:rPrChange w:id="345" w:author="Sergio Barona" w:date="2024-02-12T23:22:00Z">
                  <w:rPr>
                    <w:lang w:val="es-ES_tradnl"/>
                  </w:rPr>
                </w:rPrChange>
              </w:rPr>
            </w:pPr>
            <w:r w:rsidRPr="00DB03F7">
              <w:rPr>
                <w:rPrChange w:id="346" w:author="Sergio Barona" w:date="2024-02-12T23:22:00Z">
                  <w:rPr>
                    <w:lang w:val="es-ES_tradnl"/>
                  </w:rPr>
                </w:rPrChange>
              </w:rPr>
              <w:t xml:space="preserve"> Max</w:t>
            </w:r>
          </w:p>
        </w:tc>
      </w:tr>
      <w:tr w:rsidR="007C13C9" w:rsidRPr="00DB03F7" w14:paraId="0961A386" w14:textId="77777777" w:rsidTr="00117649">
        <w:tc>
          <w:tcPr>
            <w:tcW w:w="3686" w:type="dxa"/>
            <w:tcBorders>
              <w:top w:val="nil"/>
              <w:left w:val="nil"/>
              <w:bottom w:val="nil"/>
              <w:right w:val="nil"/>
            </w:tcBorders>
          </w:tcPr>
          <w:p w14:paraId="65EBB2C3" w14:textId="77777777" w:rsidR="006F62BE" w:rsidRPr="00DB03F7" w:rsidRDefault="006F62BE" w:rsidP="006F62BE">
            <w:pPr>
              <w:spacing w:line="240" w:lineRule="auto"/>
              <w:jc w:val="both"/>
              <w:rPr>
                <w:rPrChange w:id="347" w:author="Sergio Barona" w:date="2024-02-12T23:22:00Z">
                  <w:rPr>
                    <w:lang w:val="es-ES_tradnl"/>
                  </w:rPr>
                </w:rPrChange>
              </w:rPr>
            </w:pPr>
            <w:r w:rsidRPr="00DB03F7">
              <w:rPr>
                <w:rPrChange w:id="348" w:author="Sergio Barona" w:date="2024-02-12T23:22:00Z">
                  <w:rPr>
                    <w:lang w:val="es-ES_tradnl"/>
                  </w:rPr>
                </w:rPrChange>
              </w:rPr>
              <w:t xml:space="preserve"> CCPS</w:t>
            </w:r>
          </w:p>
        </w:tc>
        <w:tc>
          <w:tcPr>
            <w:tcW w:w="709" w:type="dxa"/>
            <w:tcBorders>
              <w:top w:val="nil"/>
              <w:left w:val="nil"/>
              <w:bottom w:val="nil"/>
              <w:right w:val="nil"/>
            </w:tcBorders>
          </w:tcPr>
          <w:p w14:paraId="1E35D1F6" w14:textId="77777777" w:rsidR="006F62BE" w:rsidRPr="00DB03F7" w:rsidRDefault="006F62BE" w:rsidP="006F62BE">
            <w:pPr>
              <w:spacing w:line="240" w:lineRule="auto"/>
              <w:jc w:val="both"/>
              <w:rPr>
                <w:rPrChange w:id="349" w:author="Sergio Barona" w:date="2024-02-12T23:22:00Z">
                  <w:rPr>
                    <w:lang w:val="es-ES_tradnl"/>
                  </w:rPr>
                </w:rPrChange>
              </w:rPr>
            </w:pPr>
            <w:r w:rsidRPr="00DB03F7">
              <w:rPr>
                <w:rPrChange w:id="350" w:author="Sergio Barona" w:date="2024-02-12T23:22:00Z">
                  <w:rPr>
                    <w:lang w:val="es-ES_tradnl"/>
                  </w:rPr>
                </w:rPrChange>
              </w:rPr>
              <w:t>57</w:t>
            </w:r>
          </w:p>
        </w:tc>
        <w:tc>
          <w:tcPr>
            <w:tcW w:w="1134" w:type="dxa"/>
            <w:tcBorders>
              <w:top w:val="nil"/>
              <w:left w:val="nil"/>
              <w:bottom w:val="nil"/>
              <w:right w:val="nil"/>
            </w:tcBorders>
          </w:tcPr>
          <w:p w14:paraId="11C48C28" w14:textId="77777777" w:rsidR="006F62BE" w:rsidRPr="00DB03F7" w:rsidRDefault="006F62BE" w:rsidP="006F62BE">
            <w:pPr>
              <w:spacing w:line="240" w:lineRule="auto"/>
              <w:jc w:val="both"/>
              <w:rPr>
                <w:rPrChange w:id="351" w:author="Sergio Barona" w:date="2024-02-12T23:22:00Z">
                  <w:rPr>
                    <w:lang w:val="es-ES_tradnl"/>
                  </w:rPr>
                </w:rPrChange>
              </w:rPr>
            </w:pPr>
            <w:r w:rsidRPr="00DB03F7">
              <w:rPr>
                <w:rPrChange w:id="352" w:author="Sergio Barona" w:date="2024-02-12T23:22:00Z">
                  <w:rPr>
                    <w:lang w:val="es-ES_tradnl"/>
                  </w:rPr>
                </w:rPrChange>
              </w:rPr>
              <w:t>.35</w:t>
            </w:r>
          </w:p>
        </w:tc>
        <w:tc>
          <w:tcPr>
            <w:tcW w:w="1275" w:type="dxa"/>
            <w:tcBorders>
              <w:top w:val="nil"/>
              <w:left w:val="nil"/>
              <w:bottom w:val="nil"/>
              <w:right w:val="nil"/>
            </w:tcBorders>
          </w:tcPr>
          <w:p w14:paraId="3C41A071" w14:textId="77777777" w:rsidR="006F62BE" w:rsidRPr="00DB03F7" w:rsidRDefault="006F62BE" w:rsidP="006F62BE">
            <w:pPr>
              <w:spacing w:line="240" w:lineRule="auto"/>
              <w:jc w:val="both"/>
              <w:rPr>
                <w:rPrChange w:id="353" w:author="Sergio Barona" w:date="2024-02-12T23:22:00Z">
                  <w:rPr>
                    <w:lang w:val="es-ES_tradnl"/>
                  </w:rPr>
                </w:rPrChange>
              </w:rPr>
            </w:pPr>
            <w:r w:rsidRPr="00DB03F7">
              <w:rPr>
                <w:rPrChange w:id="354" w:author="Sergio Barona" w:date="2024-02-12T23:22:00Z">
                  <w:rPr>
                    <w:lang w:val="es-ES_tradnl"/>
                  </w:rPr>
                </w:rPrChange>
              </w:rPr>
              <w:t>.15</w:t>
            </w:r>
          </w:p>
        </w:tc>
        <w:tc>
          <w:tcPr>
            <w:tcW w:w="1134" w:type="dxa"/>
            <w:tcBorders>
              <w:top w:val="nil"/>
              <w:left w:val="nil"/>
              <w:bottom w:val="nil"/>
              <w:right w:val="nil"/>
            </w:tcBorders>
          </w:tcPr>
          <w:p w14:paraId="3CB4D496" w14:textId="77777777" w:rsidR="006F62BE" w:rsidRPr="00DB03F7" w:rsidRDefault="006F62BE" w:rsidP="006F62BE">
            <w:pPr>
              <w:spacing w:line="240" w:lineRule="auto"/>
              <w:jc w:val="both"/>
              <w:rPr>
                <w:rPrChange w:id="355" w:author="Sergio Barona" w:date="2024-02-12T23:22:00Z">
                  <w:rPr>
                    <w:lang w:val="es-ES_tradnl"/>
                  </w:rPr>
                </w:rPrChange>
              </w:rPr>
            </w:pPr>
            <w:r w:rsidRPr="00DB03F7">
              <w:rPr>
                <w:rPrChange w:id="356" w:author="Sergio Barona" w:date="2024-02-12T23:22:00Z">
                  <w:rPr>
                    <w:lang w:val="es-ES_tradnl"/>
                  </w:rPr>
                </w:rPrChange>
              </w:rPr>
              <w:t>.08</w:t>
            </w:r>
          </w:p>
        </w:tc>
        <w:tc>
          <w:tcPr>
            <w:tcW w:w="1276" w:type="dxa"/>
            <w:tcBorders>
              <w:top w:val="nil"/>
              <w:left w:val="nil"/>
              <w:bottom w:val="nil"/>
              <w:right w:val="nil"/>
            </w:tcBorders>
          </w:tcPr>
          <w:p w14:paraId="004C478D" w14:textId="77777777" w:rsidR="006F62BE" w:rsidRPr="00DB03F7" w:rsidRDefault="006F62BE" w:rsidP="006F62BE">
            <w:pPr>
              <w:spacing w:line="240" w:lineRule="auto"/>
              <w:jc w:val="both"/>
              <w:rPr>
                <w:rPrChange w:id="357" w:author="Sergio Barona" w:date="2024-02-12T23:22:00Z">
                  <w:rPr>
                    <w:lang w:val="es-ES_tradnl"/>
                  </w:rPr>
                </w:rPrChange>
              </w:rPr>
            </w:pPr>
            <w:r w:rsidRPr="00DB03F7">
              <w:rPr>
                <w:rPrChange w:id="358" w:author="Sergio Barona" w:date="2024-02-12T23:22:00Z">
                  <w:rPr>
                    <w:lang w:val="es-ES_tradnl"/>
                  </w:rPr>
                </w:rPrChange>
              </w:rPr>
              <w:t>.82</w:t>
            </w:r>
          </w:p>
        </w:tc>
      </w:tr>
      <w:tr w:rsidR="007C13C9" w:rsidRPr="00DB03F7" w14:paraId="206D151E" w14:textId="77777777" w:rsidTr="00117649">
        <w:tc>
          <w:tcPr>
            <w:tcW w:w="3686" w:type="dxa"/>
            <w:tcBorders>
              <w:top w:val="nil"/>
              <w:left w:val="nil"/>
              <w:bottom w:val="nil"/>
              <w:right w:val="nil"/>
            </w:tcBorders>
          </w:tcPr>
          <w:p w14:paraId="01CB011C" w14:textId="3905A0F2" w:rsidR="006F62BE" w:rsidRPr="00DB03F7" w:rsidRDefault="006F62BE" w:rsidP="006F62BE">
            <w:pPr>
              <w:spacing w:line="240" w:lineRule="auto"/>
              <w:jc w:val="both"/>
              <w:rPr>
                <w:rPrChange w:id="359" w:author="Sergio Barona" w:date="2024-02-12T23:22:00Z">
                  <w:rPr>
                    <w:lang w:val="es-ES_tradnl"/>
                  </w:rPr>
                </w:rPrChange>
              </w:rPr>
            </w:pPr>
            <w:r w:rsidRPr="00DB03F7">
              <w:rPr>
                <w:rPrChange w:id="360" w:author="Sergio Barona" w:date="2024-02-12T23:22:00Z">
                  <w:rPr>
                    <w:lang w:val="es-ES_tradnl"/>
                  </w:rPr>
                </w:rPrChange>
              </w:rPr>
              <w:t xml:space="preserve"> </w:t>
            </w:r>
            <w:r w:rsidR="00B34392" w:rsidRPr="00DB03F7">
              <w:rPr>
                <w:rPrChange w:id="361" w:author="Sergio Barona" w:date="2024-02-12T23:22:00Z">
                  <w:rPr>
                    <w:lang w:val="es-ES_tradnl"/>
                  </w:rPr>
                </w:rPrChange>
              </w:rPr>
              <w:t>Religious tolerance index</w:t>
            </w:r>
          </w:p>
        </w:tc>
        <w:tc>
          <w:tcPr>
            <w:tcW w:w="709" w:type="dxa"/>
            <w:tcBorders>
              <w:top w:val="nil"/>
              <w:left w:val="nil"/>
              <w:bottom w:val="nil"/>
              <w:right w:val="nil"/>
            </w:tcBorders>
          </w:tcPr>
          <w:p w14:paraId="63F63E37" w14:textId="77777777" w:rsidR="006F62BE" w:rsidRPr="00DB03F7" w:rsidRDefault="006F62BE" w:rsidP="006F62BE">
            <w:pPr>
              <w:spacing w:line="240" w:lineRule="auto"/>
              <w:jc w:val="both"/>
              <w:rPr>
                <w:rPrChange w:id="362" w:author="Sergio Barona" w:date="2024-02-12T23:22:00Z">
                  <w:rPr>
                    <w:lang w:val="es-ES_tradnl"/>
                  </w:rPr>
                </w:rPrChange>
              </w:rPr>
            </w:pPr>
            <w:r w:rsidRPr="00DB03F7">
              <w:rPr>
                <w:rPrChange w:id="363" w:author="Sergio Barona" w:date="2024-02-12T23:22:00Z">
                  <w:rPr>
                    <w:lang w:val="es-ES_tradnl"/>
                  </w:rPr>
                </w:rPrChange>
              </w:rPr>
              <w:t>57</w:t>
            </w:r>
          </w:p>
        </w:tc>
        <w:tc>
          <w:tcPr>
            <w:tcW w:w="1134" w:type="dxa"/>
            <w:tcBorders>
              <w:top w:val="nil"/>
              <w:left w:val="nil"/>
              <w:bottom w:val="nil"/>
              <w:right w:val="nil"/>
            </w:tcBorders>
          </w:tcPr>
          <w:p w14:paraId="78BDB79F" w14:textId="77777777" w:rsidR="006F62BE" w:rsidRPr="00DB03F7" w:rsidRDefault="006F62BE" w:rsidP="006F62BE">
            <w:pPr>
              <w:spacing w:line="240" w:lineRule="auto"/>
              <w:jc w:val="both"/>
              <w:rPr>
                <w:rPrChange w:id="364" w:author="Sergio Barona" w:date="2024-02-12T23:22:00Z">
                  <w:rPr>
                    <w:lang w:val="es-ES_tradnl"/>
                  </w:rPr>
                </w:rPrChange>
              </w:rPr>
            </w:pPr>
            <w:r w:rsidRPr="00DB03F7">
              <w:rPr>
                <w:rPrChange w:id="365" w:author="Sergio Barona" w:date="2024-02-12T23:22:00Z">
                  <w:rPr>
                    <w:lang w:val="es-ES_tradnl"/>
                  </w:rPr>
                </w:rPrChange>
              </w:rPr>
              <w:t>.59</w:t>
            </w:r>
          </w:p>
        </w:tc>
        <w:tc>
          <w:tcPr>
            <w:tcW w:w="1275" w:type="dxa"/>
            <w:tcBorders>
              <w:top w:val="nil"/>
              <w:left w:val="nil"/>
              <w:bottom w:val="nil"/>
              <w:right w:val="nil"/>
            </w:tcBorders>
          </w:tcPr>
          <w:p w14:paraId="213A5170" w14:textId="77777777" w:rsidR="006F62BE" w:rsidRPr="00DB03F7" w:rsidRDefault="006F62BE" w:rsidP="006F62BE">
            <w:pPr>
              <w:spacing w:line="240" w:lineRule="auto"/>
              <w:jc w:val="both"/>
              <w:rPr>
                <w:rPrChange w:id="366" w:author="Sergio Barona" w:date="2024-02-12T23:22:00Z">
                  <w:rPr>
                    <w:lang w:val="es-ES_tradnl"/>
                  </w:rPr>
                </w:rPrChange>
              </w:rPr>
            </w:pPr>
            <w:r w:rsidRPr="00DB03F7">
              <w:rPr>
                <w:rPrChange w:id="367" w:author="Sergio Barona" w:date="2024-02-12T23:22:00Z">
                  <w:rPr>
                    <w:lang w:val="es-ES_tradnl"/>
                  </w:rPr>
                </w:rPrChange>
              </w:rPr>
              <w:t>.20</w:t>
            </w:r>
          </w:p>
        </w:tc>
        <w:tc>
          <w:tcPr>
            <w:tcW w:w="1134" w:type="dxa"/>
            <w:tcBorders>
              <w:top w:val="nil"/>
              <w:left w:val="nil"/>
              <w:bottom w:val="nil"/>
              <w:right w:val="nil"/>
            </w:tcBorders>
          </w:tcPr>
          <w:p w14:paraId="55530722" w14:textId="77777777" w:rsidR="006F62BE" w:rsidRPr="00DB03F7" w:rsidRDefault="006F62BE" w:rsidP="006F62BE">
            <w:pPr>
              <w:spacing w:line="240" w:lineRule="auto"/>
              <w:jc w:val="both"/>
              <w:rPr>
                <w:rPrChange w:id="368" w:author="Sergio Barona" w:date="2024-02-12T23:22:00Z">
                  <w:rPr>
                    <w:lang w:val="es-ES_tradnl"/>
                  </w:rPr>
                </w:rPrChange>
              </w:rPr>
            </w:pPr>
            <w:r w:rsidRPr="00DB03F7">
              <w:rPr>
                <w:rPrChange w:id="369" w:author="Sergio Barona" w:date="2024-02-12T23:22:00Z">
                  <w:rPr>
                    <w:lang w:val="es-ES_tradnl"/>
                  </w:rPr>
                </w:rPrChange>
              </w:rPr>
              <w:t>.08</w:t>
            </w:r>
          </w:p>
        </w:tc>
        <w:tc>
          <w:tcPr>
            <w:tcW w:w="1276" w:type="dxa"/>
            <w:tcBorders>
              <w:top w:val="nil"/>
              <w:left w:val="nil"/>
              <w:bottom w:val="nil"/>
              <w:right w:val="nil"/>
            </w:tcBorders>
          </w:tcPr>
          <w:p w14:paraId="6D458E32" w14:textId="77777777" w:rsidR="006F62BE" w:rsidRPr="00DB03F7" w:rsidRDefault="006F62BE" w:rsidP="006F62BE">
            <w:pPr>
              <w:spacing w:line="240" w:lineRule="auto"/>
              <w:jc w:val="both"/>
              <w:rPr>
                <w:rPrChange w:id="370" w:author="Sergio Barona" w:date="2024-02-12T23:22:00Z">
                  <w:rPr>
                    <w:lang w:val="es-ES_tradnl"/>
                  </w:rPr>
                </w:rPrChange>
              </w:rPr>
            </w:pPr>
            <w:r w:rsidRPr="00DB03F7">
              <w:rPr>
                <w:rPrChange w:id="371" w:author="Sergio Barona" w:date="2024-02-12T23:22:00Z">
                  <w:rPr>
                    <w:lang w:val="es-ES_tradnl"/>
                  </w:rPr>
                </w:rPrChange>
              </w:rPr>
              <w:t>.92</w:t>
            </w:r>
          </w:p>
        </w:tc>
      </w:tr>
      <w:tr w:rsidR="007C13C9" w:rsidRPr="00DB03F7" w14:paraId="2F6A3049" w14:textId="77777777" w:rsidTr="00117649">
        <w:tc>
          <w:tcPr>
            <w:tcW w:w="3686" w:type="dxa"/>
            <w:tcBorders>
              <w:top w:val="nil"/>
              <w:left w:val="nil"/>
              <w:bottom w:val="nil"/>
              <w:right w:val="nil"/>
            </w:tcBorders>
          </w:tcPr>
          <w:p w14:paraId="13CFEA9B" w14:textId="7B4C9FDB" w:rsidR="006F62BE" w:rsidRPr="00DB03F7" w:rsidRDefault="006F62BE" w:rsidP="006F62BE">
            <w:pPr>
              <w:spacing w:line="240" w:lineRule="auto"/>
              <w:jc w:val="both"/>
              <w:rPr>
                <w:rPrChange w:id="372" w:author="Sergio Barona" w:date="2024-02-12T23:22:00Z">
                  <w:rPr>
                    <w:lang w:val="es-ES_tradnl"/>
                  </w:rPr>
                </w:rPrChange>
              </w:rPr>
            </w:pPr>
            <w:r w:rsidRPr="00DB03F7">
              <w:rPr>
                <w:rPrChange w:id="373" w:author="Sergio Barona" w:date="2024-02-12T23:22:00Z">
                  <w:rPr>
                    <w:lang w:val="es-ES_tradnl"/>
                  </w:rPr>
                </w:rPrChange>
              </w:rPr>
              <w:t xml:space="preserve"> </w:t>
            </w:r>
            <w:r w:rsidR="00B34392" w:rsidRPr="00DB03F7">
              <w:rPr>
                <w:rPrChange w:id="374" w:author="Sergio Barona" w:date="2024-02-12T23:22:00Z">
                  <w:rPr>
                    <w:lang w:val="es-ES_tradnl"/>
                  </w:rPr>
                </w:rPrChange>
              </w:rPr>
              <w:t>Acceptable religions</w:t>
            </w:r>
          </w:p>
        </w:tc>
        <w:tc>
          <w:tcPr>
            <w:tcW w:w="709" w:type="dxa"/>
            <w:tcBorders>
              <w:top w:val="nil"/>
              <w:left w:val="nil"/>
              <w:bottom w:val="nil"/>
              <w:right w:val="nil"/>
            </w:tcBorders>
          </w:tcPr>
          <w:p w14:paraId="2A67F375" w14:textId="77777777" w:rsidR="006F62BE" w:rsidRPr="00DB03F7" w:rsidRDefault="006F62BE" w:rsidP="006F62BE">
            <w:pPr>
              <w:spacing w:line="240" w:lineRule="auto"/>
              <w:jc w:val="both"/>
              <w:rPr>
                <w:rPrChange w:id="375" w:author="Sergio Barona" w:date="2024-02-12T23:22:00Z">
                  <w:rPr>
                    <w:lang w:val="es-ES_tradnl"/>
                  </w:rPr>
                </w:rPrChange>
              </w:rPr>
            </w:pPr>
            <w:r w:rsidRPr="00DB03F7">
              <w:rPr>
                <w:rPrChange w:id="376" w:author="Sergio Barona" w:date="2024-02-12T23:22:00Z">
                  <w:rPr>
                    <w:lang w:val="es-ES_tradnl"/>
                  </w:rPr>
                </w:rPrChange>
              </w:rPr>
              <w:t>57</w:t>
            </w:r>
          </w:p>
        </w:tc>
        <w:tc>
          <w:tcPr>
            <w:tcW w:w="1134" w:type="dxa"/>
            <w:tcBorders>
              <w:top w:val="nil"/>
              <w:left w:val="nil"/>
              <w:bottom w:val="nil"/>
              <w:right w:val="nil"/>
            </w:tcBorders>
          </w:tcPr>
          <w:p w14:paraId="70F39D5A" w14:textId="77777777" w:rsidR="006F62BE" w:rsidRPr="00DB03F7" w:rsidRDefault="006F62BE" w:rsidP="006F62BE">
            <w:pPr>
              <w:spacing w:line="240" w:lineRule="auto"/>
              <w:jc w:val="both"/>
              <w:rPr>
                <w:rPrChange w:id="377" w:author="Sergio Barona" w:date="2024-02-12T23:22:00Z">
                  <w:rPr>
                    <w:lang w:val="es-ES_tradnl"/>
                  </w:rPr>
                </w:rPrChange>
              </w:rPr>
            </w:pPr>
            <w:r w:rsidRPr="00DB03F7">
              <w:rPr>
                <w:rPrChange w:id="378" w:author="Sergio Barona" w:date="2024-02-12T23:22:00Z">
                  <w:rPr>
                    <w:lang w:val="es-ES_tradnl"/>
                  </w:rPr>
                </w:rPrChange>
              </w:rPr>
              <w:t>.52</w:t>
            </w:r>
          </w:p>
        </w:tc>
        <w:tc>
          <w:tcPr>
            <w:tcW w:w="1275" w:type="dxa"/>
            <w:tcBorders>
              <w:top w:val="nil"/>
              <w:left w:val="nil"/>
              <w:bottom w:val="nil"/>
              <w:right w:val="nil"/>
            </w:tcBorders>
          </w:tcPr>
          <w:p w14:paraId="4CE87B55" w14:textId="77777777" w:rsidR="006F62BE" w:rsidRPr="00DB03F7" w:rsidRDefault="006F62BE" w:rsidP="006F62BE">
            <w:pPr>
              <w:spacing w:line="240" w:lineRule="auto"/>
              <w:jc w:val="both"/>
              <w:rPr>
                <w:rPrChange w:id="379" w:author="Sergio Barona" w:date="2024-02-12T23:22:00Z">
                  <w:rPr>
                    <w:lang w:val="es-ES_tradnl"/>
                  </w:rPr>
                </w:rPrChange>
              </w:rPr>
            </w:pPr>
            <w:r w:rsidRPr="00DB03F7">
              <w:rPr>
                <w:rPrChange w:id="380" w:author="Sergio Barona" w:date="2024-02-12T23:22:00Z">
                  <w:rPr>
                    <w:lang w:val="es-ES_tradnl"/>
                  </w:rPr>
                </w:rPrChange>
              </w:rPr>
              <w:t>.28</w:t>
            </w:r>
          </w:p>
        </w:tc>
        <w:tc>
          <w:tcPr>
            <w:tcW w:w="1134" w:type="dxa"/>
            <w:tcBorders>
              <w:top w:val="nil"/>
              <w:left w:val="nil"/>
              <w:bottom w:val="nil"/>
              <w:right w:val="nil"/>
            </w:tcBorders>
          </w:tcPr>
          <w:p w14:paraId="0DD04C9D" w14:textId="77777777" w:rsidR="006F62BE" w:rsidRPr="00DB03F7" w:rsidRDefault="006F62BE" w:rsidP="006F62BE">
            <w:pPr>
              <w:spacing w:line="240" w:lineRule="auto"/>
              <w:jc w:val="both"/>
              <w:rPr>
                <w:rPrChange w:id="381" w:author="Sergio Barona" w:date="2024-02-12T23:22:00Z">
                  <w:rPr>
                    <w:lang w:val="es-ES_tradnl"/>
                  </w:rPr>
                </w:rPrChange>
              </w:rPr>
            </w:pPr>
            <w:r w:rsidRPr="00DB03F7">
              <w:rPr>
                <w:rPrChange w:id="382" w:author="Sergio Barona" w:date="2024-02-12T23:22:00Z">
                  <w:rPr>
                    <w:lang w:val="es-ES_tradnl"/>
                  </w:rPr>
                </w:rPrChange>
              </w:rPr>
              <w:t>.021</w:t>
            </w:r>
          </w:p>
        </w:tc>
        <w:tc>
          <w:tcPr>
            <w:tcW w:w="1276" w:type="dxa"/>
            <w:tcBorders>
              <w:top w:val="nil"/>
              <w:left w:val="nil"/>
              <w:bottom w:val="nil"/>
              <w:right w:val="nil"/>
            </w:tcBorders>
          </w:tcPr>
          <w:p w14:paraId="0B17E99F" w14:textId="77777777" w:rsidR="006F62BE" w:rsidRPr="00DB03F7" w:rsidRDefault="006F62BE" w:rsidP="006F62BE">
            <w:pPr>
              <w:spacing w:line="240" w:lineRule="auto"/>
              <w:jc w:val="both"/>
              <w:rPr>
                <w:rPrChange w:id="383" w:author="Sergio Barona" w:date="2024-02-12T23:22:00Z">
                  <w:rPr>
                    <w:lang w:val="es-ES_tradnl"/>
                  </w:rPr>
                </w:rPrChange>
              </w:rPr>
            </w:pPr>
            <w:r w:rsidRPr="00DB03F7">
              <w:rPr>
                <w:rPrChange w:id="384" w:author="Sergio Barona" w:date="2024-02-12T23:22:00Z">
                  <w:rPr>
                    <w:lang w:val="es-ES_tradnl"/>
                  </w:rPr>
                </w:rPrChange>
              </w:rPr>
              <w:t>.94</w:t>
            </w:r>
          </w:p>
        </w:tc>
      </w:tr>
      <w:tr w:rsidR="007C13C9" w:rsidRPr="00DB03F7" w14:paraId="3A1B1B42" w14:textId="77777777" w:rsidTr="00117649">
        <w:tc>
          <w:tcPr>
            <w:tcW w:w="3686" w:type="dxa"/>
            <w:tcBorders>
              <w:top w:val="nil"/>
              <w:left w:val="nil"/>
              <w:bottom w:val="nil"/>
              <w:right w:val="nil"/>
            </w:tcBorders>
          </w:tcPr>
          <w:p w14:paraId="17CB2ADA" w14:textId="2BD19CC1" w:rsidR="006F62BE" w:rsidRPr="00DB03F7" w:rsidRDefault="006F62BE" w:rsidP="006F62BE">
            <w:pPr>
              <w:spacing w:line="240" w:lineRule="auto"/>
              <w:jc w:val="both"/>
              <w:rPr>
                <w:rPrChange w:id="385" w:author="Sergio Barona" w:date="2024-02-12T23:22:00Z">
                  <w:rPr>
                    <w:lang w:val="es-ES_tradnl"/>
                  </w:rPr>
                </w:rPrChange>
              </w:rPr>
            </w:pPr>
            <w:r w:rsidRPr="00DB03F7">
              <w:rPr>
                <w:rPrChange w:id="386" w:author="Sergio Barona" w:date="2024-02-12T23:22:00Z">
                  <w:rPr>
                    <w:lang w:val="es-ES_tradnl"/>
                  </w:rPr>
                </w:rPrChange>
              </w:rPr>
              <w:t xml:space="preserve"> Religi</w:t>
            </w:r>
            <w:r w:rsidR="00B34392" w:rsidRPr="00DB03F7">
              <w:rPr>
                <w:rPrChange w:id="387" w:author="Sergio Barona" w:date="2024-02-12T23:22:00Z">
                  <w:rPr>
                    <w:lang w:val="es-ES_tradnl"/>
                  </w:rPr>
                </w:rPrChange>
              </w:rPr>
              <w:t>o</w:t>
            </w:r>
            <w:r w:rsidRPr="00DB03F7">
              <w:rPr>
                <w:rPrChange w:id="388" w:author="Sergio Barona" w:date="2024-02-12T23:22:00Z">
                  <w:rPr>
                    <w:lang w:val="es-ES_tradnl"/>
                  </w:rPr>
                </w:rPrChange>
              </w:rPr>
              <w:t xml:space="preserve">n </w:t>
            </w:r>
            <w:r w:rsidR="00B34392" w:rsidRPr="00DB03F7">
              <w:rPr>
                <w:rPrChange w:id="389" w:author="Sergio Barona" w:date="2024-02-12T23:22:00Z">
                  <w:rPr>
                    <w:lang w:val="es-ES_tradnl"/>
                  </w:rPr>
                </w:rPrChange>
              </w:rPr>
              <w:t>and science</w:t>
            </w:r>
          </w:p>
        </w:tc>
        <w:tc>
          <w:tcPr>
            <w:tcW w:w="709" w:type="dxa"/>
            <w:tcBorders>
              <w:top w:val="nil"/>
              <w:left w:val="nil"/>
              <w:bottom w:val="nil"/>
              <w:right w:val="nil"/>
            </w:tcBorders>
          </w:tcPr>
          <w:p w14:paraId="6837A7DD" w14:textId="77777777" w:rsidR="006F62BE" w:rsidRPr="00DB03F7" w:rsidRDefault="006F62BE" w:rsidP="006F62BE">
            <w:pPr>
              <w:spacing w:line="240" w:lineRule="auto"/>
              <w:jc w:val="both"/>
              <w:rPr>
                <w:rPrChange w:id="390" w:author="Sergio Barona" w:date="2024-02-12T23:22:00Z">
                  <w:rPr>
                    <w:lang w:val="es-ES_tradnl"/>
                  </w:rPr>
                </w:rPrChange>
              </w:rPr>
            </w:pPr>
            <w:r w:rsidRPr="00DB03F7">
              <w:rPr>
                <w:rPrChange w:id="391" w:author="Sergio Barona" w:date="2024-02-12T23:22:00Z">
                  <w:rPr>
                    <w:lang w:val="es-ES_tradnl"/>
                  </w:rPr>
                </w:rPrChange>
              </w:rPr>
              <w:t>57</w:t>
            </w:r>
          </w:p>
        </w:tc>
        <w:tc>
          <w:tcPr>
            <w:tcW w:w="1134" w:type="dxa"/>
            <w:tcBorders>
              <w:top w:val="nil"/>
              <w:left w:val="nil"/>
              <w:bottom w:val="nil"/>
              <w:right w:val="nil"/>
            </w:tcBorders>
          </w:tcPr>
          <w:p w14:paraId="3A2FABBE" w14:textId="77777777" w:rsidR="006F62BE" w:rsidRPr="00DB03F7" w:rsidRDefault="006F62BE" w:rsidP="006F62BE">
            <w:pPr>
              <w:spacing w:line="240" w:lineRule="auto"/>
              <w:jc w:val="both"/>
              <w:rPr>
                <w:rPrChange w:id="392" w:author="Sergio Barona" w:date="2024-02-12T23:22:00Z">
                  <w:rPr>
                    <w:lang w:val="es-ES_tradnl"/>
                  </w:rPr>
                </w:rPrChange>
              </w:rPr>
            </w:pPr>
            <w:r w:rsidRPr="00DB03F7">
              <w:rPr>
                <w:rPrChange w:id="393" w:author="Sergio Barona" w:date="2024-02-12T23:22:00Z">
                  <w:rPr>
                    <w:lang w:val="es-ES_tradnl"/>
                  </w:rPr>
                </w:rPrChange>
              </w:rPr>
              <w:t>.50</w:t>
            </w:r>
          </w:p>
        </w:tc>
        <w:tc>
          <w:tcPr>
            <w:tcW w:w="1275" w:type="dxa"/>
            <w:tcBorders>
              <w:top w:val="nil"/>
              <w:left w:val="nil"/>
              <w:bottom w:val="nil"/>
              <w:right w:val="nil"/>
            </w:tcBorders>
          </w:tcPr>
          <w:p w14:paraId="51DC656C" w14:textId="77777777" w:rsidR="006F62BE" w:rsidRPr="00DB03F7" w:rsidRDefault="006F62BE" w:rsidP="006F62BE">
            <w:pPr>
              <w:spacing w:line="240" w:lineRule="auto"/>
              <w:jc w:val="both"/>
              <w:rPr>
                <w:rPrChange w:id="394" w:author="Sergio Barona" w:date="2024-02-12T23:22:00Z">
                  <w:rPr>
                    <w:lang w:val="es-ES_tradnl"/>
                  </w:rPr>
                </w:rPrChange>
              </w:rPr>
            </w:pPr>
            <w:r w:rsidRPr="00DB03F7">
              <w:rPr>
                <w:rPrChange w:id="395" w:author="Sergio Barona" w:date="2024-02-12T23:22:00Z">
                  <w:rPr>
                    <w:lang w:val="es-ES_tradnl"/>
                  </w:rPr>
                </w:rPrChange>
              </w:rPr>
              <w:t>.29</w:t>
            </w:r>
          </w:p>
        </w:tc>
        <w:tc>
          <w:tcPr>
            <w:tcW w:w="1134" w:type="dxa"/>
            <w:tcBorders>
              <w:top w:val="nil"/>
              <w:left w:val="nil"/>
              <w:bottom w:val="nil"/>
              <w:right w:val="nil"/>
            </w:tcBorders>
          </w:tcPr>
          <w:p w14:paraId="0F2BD26E" w14:textId="77777777" w:rsidR="006F62BE" w:rsidRPr="00DB03F7" w:rsidRDefault="006F62BE" w:rsidP="006F62BE">
            <w:pPr>
              <w:spacing w:line="240" w:lineRule="auto"/>
              <w:jc w:val="both"/>
              <w:rPr>
                <w:rPrChange w:id="396" w:author="Sergio Barona" w:date="2024-02-12T23:22:00Z">
                  <w:rPr>
                    <w:lang w:val="es-ES_tradnl"/>
                  </w:rPr>
                </w:rPrChange>
              </w:rPr>
            </w:pPr>
            <w:r w:rsidRPr="00DB03F7">
              <w:rPr>
                <w:rPrChange w:id="397" w:author="Sergio Barona" w:date="2024-02-12T23:22:00Z">
                  <w:rPr>
                    <w:lang w:val="es-ES_tradnl"/>
                  </w:rPr>
                </w:rPrChange>
              </w:rPr>
              <w:t>.015</w:t>
            </w:r>
          </w:p>
        </w:tc>
        <w:tc>
          <w:tcPr>
            <w:tcW w:w="1276" w:type="dxa"/>
            <w:tcBorders>
              <w:top w:val="nil"/>
              <w:left w:val="nil"/>
              <w:bottom w:val="nil"/>
              <w:right w:val="nil"/>
            </w:tcBorders>
          </w:tcPr>
          <w:p w14:paraId="1F34728C" w14:textId="77777777" w:rsidR="006F62BE" w:rsidRPr="00DB03F7" w:rsidRDefault="006F62BE" w:rsidP="006F62BE">
            <w:pPr>
              <w:spacing w:line="240" w:lineRule="auto"/>
              <w:jc w:val="both"/>
              <w:rPr>
                <w:rPrChange w:id="398" w:author="Sergio Barona" w:date="2024-02-12T23:22:00Z">
                  <w:rPr>
                    <w:lang w:val="es-ES_tradnl"/>
                  </w:rPr>
                </w:rPrChange>
              </w:rPr>
            </w:pPr>
            <w:r w:rsidRPr="00DB03F7">
              <w:rPr>
                <w:rPrChange w:id="399" w:author="Sergio Barona" w:date="2024-02-12T23:22:00Z">
                  <w:rPr>
                    <w:lang w:val="es-ES_tradnl"/>
                  </w:rPr>
                </w:rPrChange>
              </w:rPr>
              <w:t>.95</w:t>
            </w:r>
          </w:p>
        </w:tc>
      </w:tr>
      <w:tr w:rsidR="007C13C9" w:rsidRPr="00DB03F7" w14:paraId="5B0F0E76" w14:textId="77777777" w:rsidTr="00117649">
        <w:tc>
          <w:tcPr>
            <w:tcW w:w="3686" w:type="dxa"/>
            <w:tcBorders>
              <w:top w:val="nil"/>
              <w:left w:val="nil"/>
              <w:bottom w:val="nil"/>
              <w:right w:val="nil"/>
            </w:tcBorders>
          </w:tcPr>
          <w:p w14:paraId="3CF187DF" w14:textId="4DF593A5" w:rsidR="006F62BE" w:rsidRPr="00DB03F7" w:rsidRDefault="006F62BE" w:rsidP="006F62BE">
            <w:pPr>
              <w:spacing w:line="240" w:lineRule="auto"/>
              <w:jc w:val="both"/>
            </w:pPr>
            <w:r w:rsidRPr="00DB03F7">
              <w:t xml:space="preserve"> </w:t>
            </w:r>
            <w:r w:rsidR="00B34392" w:rsidRPr="00DB03F7">
              <w:t>Meaning of religi</w:t>
            </w:r>
            <w:r w:rsidR="000F582F" w:rsidRPr="00DB03F7">
              <w:t>o</w:t>
            </w:r>
            <w:r w:rsidR="00B34392" w:rsidRPr="00DB03F7">
              <w:t>n: do good</w:t>
            </w:r>
            <w:r w:rsidRPr="00DB03F7">
              <w:t xml:space="preserve"> </w:t>
            </w:r>
          </w:p>
        </w:tc>
        <w:tc>
          <w:tcPr>
            <w:tcW w:w="709" w:type="dxa"/>
            <w:tcBorders>
              <w:top w:val="nil"/>
              <w:left w:val="nil"/>
              <w:bottom w:val="nil"/>
              <w:right w:val="nil"/>
            </w:tcBorders>
          </w:tcPr>
          <w:p w14:paraId="18F64823" w14:textId="77777777" w:rsidR="006F62BE" w:rsidRPr="00DB03F7" w:rsidRDefault="006F62BE" w:rsidP="006F62BE">
            <w:pPr>
              <w:spacing w:line="240" w:lineRule="auto"/>
              <w:jc w:val="both"/>
              <w:rPr>
                <w:rPrChange w:id="400" w:author="Sergio Barona" w:date="2024-02-12T23:22:00Z">
                  <w:rPr>
                    <w:lang w:val="es-ES_tradnl"/>
                  </w:rPr>
                </w:rPrChange>
              </w:rPr>
            </w:pPr>
            <w:r w:rsidRPr="00DB03F7">
              <w:rPr>
                <w:rPrChange w:id="401" w:author="Sergio Barona" w:date="2024-02-12T23:22:00Z">
                  <w:rPr>
                    <w:lang w:val="es-ES_tradnl"/>
                  </w:rPr>
                </w:rPrChange>
              </w:rPr>
              <w:t>57</w:t>
            </w:r>
          </w:p>
        </w:tc>
        <w:tc>
          <w:tcPr>
            <w:tcW w:w="1134" w:type="dxa"/>
            <w:tcBorders>
              <w:top w:val="nil"/>
              <w:left w:val="nil"/>
              <w:bottom w:val="nil"/>
              <w:right w:val="nil"/>
            </w:tcBorders>
          </w:tcPr>
          <w:p w14:paraId="3B3A1D30" w14:textId="77777777" w:rsidR="006F62BE" w:rsidRPr="00DB03F7" w:rsidRDefault="006F62BE" w:rsidP="006F62BE">
            <w:pPr>
              <w:spacing w:line="240" w:lineRule="auto"/>
              <w:jc w:val="both"/>
              <w:rPr>
                <w:rPrChange w:id="402" w:author="Sergio Barona" w:date="2024-02-12T23:22:00Z">
                  <w:rPr>
                    <w:lang w:val="es-ES_tradnl"/>
                  </w:rPr>
                </w:rPrChange>
              </w:rPr>
            </w:pPr>
            <w:r w:rsidRPr="00DB03F7">
              <w:rPr>
                <w:rPrChange w:id="403" w:author="Sergio Barona" w:date="2024-02-12T23:22:00Z">
                  <w:rPr>
                    <w:lang w:val="es-ES_tradnl"/>
                  </w:rPr>
                </w:rPrChange>
              </w:rPr>
              <w:t>.67</w:t>
            </w:r>
          </w:p>
        </w:tc>
        <w:tc>
          <w:tcPr>
            <w:tcW w:w="1275" w:type="dxa"/>
            <w:tcBorders>
              <w:top w:val="nil"/>
              <w:left w:val="nil"/>
              <w:bottom w:val="nil"/>
              <w:right w:val="nil"/>
            </w:tcBorders>
          </w:tcPr>
          <w:p w14:paraId="3F7E964D" w14:textId="77777777" w:rsidR="006F62BE" w:rsidRPr="00DB03F7" w:rsidRDefault="006F62BE" w:rsidP="006F62BE">
            <w:pPr>
              <w:spacing w:line="240" w:lineRule="auto"/>
              <w:jc w:val="both"/>
              <w:rPr>
                <w:rPrChange w:id="404" w:author="Sergio Barona" w:date="2024-02-12T23:22:00Z">
                  <w:rPr>
                    <w:lang w:val="es-ES_tradnl"/>
                  </w:rPr>
                </w:rPrChange>
              </w:rPr>
            </w:pPr>
            <w:r w:rsidRPr="00DB03F7">
              <w:rPr>
                <w:rPrChange w:id="405" w:author="Sergio Barona" w:date="2024-02-12T23:22:00Z">
                  <w:rPr>
                    <w:lang w:val="es-ES_tradnl"/>
                  </w:rPr>
                </w:rPrChange>
              </w:rPr>
              <w:t>.17</w:t>
            </w:r>
          </w:p>
        </w:tc>
        <w:tc>
          <w:tcPr>
            <w:tcW w:w="1134" w:type="dxa"/>
            <w:tcBorders>
              <w:top w:val="nil"/>
              <w:left w:val="nil"/>
              <w:bottom w:val="nil"/>
              <w:right w:val="nil"/>
            </w:tcBorders>
          </w:tcPr>
          <w:p w14:paraId="7658D5F8" w14:textId="77777777" w:rsidR="006F62BE" w:rsidRPr="00DB03F7" w:rsidRDefault="006F62BE" w:rsidP="006F62BE">
            <w:pPr>
              <w:spacing w:line="240" w:lineRule="auto"/>
              <w:jc w:val="both"/>
              <w:rPr>
                <w:rPrChange w:id="406" w:author="Sergio Barona" w:date="2024-02-12T23:22:00Z">
                  <w:rPr>
                    <w:lang w:val="es-ES_tradnl"/>
                  </w:rPr>
                </w:rPrChange>
              </w:rPr>
            </w:pPr>
            <w:r w:rsidRPr="00DB03F7">
              <w:rPr>
                <w:rPrChange w:id="407" w:author="Sergio Barona" w:date="2024-02-12T23:22:00Z">
                  <w:rPr>
                    <w:lang w:val="es-ES_tradnl"/>
                  </w:rPr>
                </w:rPrChange>
              </w:rPr>
              <w:t>.16</w:t>
            </w:r>
          </w:p>
        </w:tc>
        <w:tc>
          <w:tcPr>
            <w:tcW w:w="1276" w:type="dxa"/>
            <w:tcBorders>
              <w:top w:val="nil"/>
              <w:left w:val="nil"/>
              <w:bottom w:val="nil"/>
              <w:right w:val="nil"/>
            </w:tcBorders>
          </w:tcPr>
          <w:p w14:paraId="49158EAB" w14:textId="77777777" w:rsidR="006F62BE" w:rsidRPr="00DB03F7" w:rsidRDefault="006F62BE" w:rsidP="006F62BE">
            <w:pPr>
              <w:spacing w:line="240" w:lineRule="auto"/>
              <w:jc w:val="both"/>
              <w:rPr>
                <w:rPrChange w:id="408" w:author="Sergio Barona" w:date="2024-02-12T23:22:00Z">
                  <w:rPr>
                    <w:lang w:val="es-ES_tradnl"/>
                  </w:rPr>
                </w:rPrChange>
              </w:rPr>
            </w:pPr>
            <w:r w:rsidRPr="00DB03F7">
              <w:rPr>
                <w:rPrChange w:id="409" w:author="Sergio Barona" w:date="2024-02-12T23:22:00Z">
                  <w:rPr>
                    <w:lang w:val="es-ES_tradnl"/>
                  </w:rPr>
                </w:rPrChange>
              </w:rPr>
              <w:t>.94</w:t>
            </w:r>
          </w:p>
        </w:tc>
      </w:tr>
      <w:tr w:rsidR="007C13C9" w:rsidRPr="00DB03F7" w14:paraId="0280BB7F" w14:textId="77777777" w:rsidTr="00117649">
        <w:tc>
          <w:tcPr>
            <w:tcW w:w="3686" w:type="dxa"/>
            <w:tcBorders>
              <w:top w:val="nil"/>
              <w:left w:val="nil"/>
              <w:bottom w:val="nil"/>
              <w:right w:val="nil"/>
            </w:tcBorders>
          </w:tcPr>
          <w:p w14:paraId="6BAAA4A0" w14:textId="3D566CAE" w:rsidR="006F62BE" w:rsidRPr="00DB03F7" w:rsidRDefault="006F62BE" w:rsidP="006F62BE">
            <w:pPr>
              <w:spacing w:line="240" w:lineRule="auto"/>
              <w:jc w:val="both"/>
            </w:pPr>
            <w:r w:rsidRPr="00DB03F7">
              <w:t xml:space="preserve"> </w:t>
            </w:r>
            <w:r w:rsidR="00B34392" w:rsidRPr="00DB03F7">
              <w:t>Meaning of religi</w:t>
            </w:r>
            <w:r w:rsidR="000F582F" w:rsidRPr="00DB03F7">
              <w:t>o</w:t>
            </w:r>
            <w:r w:rsidR="00B34392" w:rsidRPr="00DB03F7">
              <w:t>n: this world</w:t>
            </w:r>
          </w:p>
        </w:tc>
        <w:tc>
          <w:tcPr>
            <w:tcW w:w="709" w:type="dxa"/>
            <w:tcBorders>
              <w:top w:val="nil"/>
              <w:left w:val="nil"/>
              <w:bottom w:val="nil"/>
              <w:right w:val="nil"/>
            </w:tcBorders>
          </w:tcPr>
          <w:p w14:paraId="0C7A6D36" w14:textId="77777777" w:rsidR="006F62BE" w:rsidRPr="00DB03F7" w:rsidRDefault="006F62BE" w:rsidP="006F62BE">
            <w:pPr>
              <w:spacing w:line="240" w:lineRule="auto"/>
              <w:jc w:val="both"/>
              <w:rPr>
                <w:rPrChange w:id="410" w:author="Sergio Barona" w:date="2024-02-12T23:22:00Z">
                  <w:rPr>
                    <w:lang w:val="es-ES_tradnl"/>
                  </w:rPr>
                </w:rPrChange>
              </w:rPr>
            </w:pPr>
            <w:r w:rsidRPr="00DB03F7">
              <w:rPr>
                <w:rPrChange w:id="411" w:author="Sergio Barona" w:date="2024-02-12T23:22:00Z">
                  <w:rPr>
                    <w:lang w:val="es-ES_tradnl"/>
                  </w:rPr>
                </w:rPrChange>
              </w:rPr>
              <w:t>57</w:t>
            </w:r>
          </w:p>
        </w:tc>
        <w:tc>
          <w:tcPr>
            <w:tcW w:w="1134" w:type="dxa"/>
            <w:tcBorders>
              <w:top w:val="nil"/>
              <w:left w:val="nil"/>
              <w:bottom w:val="nil"/>
              <w:right w:val="nil"/>
            </w:tcBorders>
          </w:tcPr>
          <w:p w14:paraId="4FBC776C" w14:textId="77777777" w:rsidR="006F62BE" w:rsidRPr="00DB03F7" w:rsidRDefault="006F62BE" w:rsidP="006F62BE">
            <w:pPr>
              <w:spacing w:line="240" w:lineRule="auto"/>
              <w:jc w:val="both"/>
              <w:rPr>
                <w:rPrChange w:id="412" w:author="Sergio Barona" w:date="2024-02-12T23:22:00Z">
                  <w:rPr>
                    <w:lang w:val="es-ES_tradnl"/>
                  </w:rPr>
                </w:rPrChange>
              </w:rPr>
            </w:pPr>
            <w:r w:rsidRPr="00DB03F7">
              <w:rPr>
                <w:rPrChange w:id="413" w:author="Sergio Barona" w:date="2024-02-12T23:22:00Z">
                  <w:rPr>
                    <w:lang w:val="es-ES_tradnl"/>
                  </w:rPr>
                </w:rPrChange>
              </w:rPr>
              <w:t>.67</w:t>
            </w:r>
          </w:p>
        </w:tc>
        <w:tc>
          <w:tcPr>
            <w:tcW w:w="1275" w:type="dxa"/>
            <w:tcBorders>
              <w:top w:val="nil"/>
              <w:left w:val="nil"/>
              <w:bottom w:val="nil"/>
              <w:right w:val="nil"/>
            </w:tcBorders>
          </w:tcPr>
          <w:p w14:paraId="0C3E5D07" w14:textId="77777777" w:rsidR="006F62BE" w:rsidRPr="00DB03F7" w:rsidRDefault="006F62BE" w:rsidP="006F62BE">
            <w:pPr>
              <w:spacing w:line="240" w:lineRule="auto"/>
              <w:jc w:val="both"/>
              <w:rPr>
                <w:rPrChange w:id="414" w:author="Sergio Barona" w:date="2024-02-12T23:22:00Z">
                  <w:rPr>
                    <w:lang w:val="es-ES_tradnl"/>
                  </w:rPr>
                </w:rPrChange>
              </w:rPr>
            </w:pPr>
            <w:r w:rsidRPr="00DB03F7">
              <w:rPr>
                <w:rPrChange w:id="415" w:author="Sergio Barona" w:date="2024-02-12T23:22:00Z">
                  <w:rPr>
                    <w:lang w:val="es-ES_tradnl"/>
                  </w:rPr>
                </w:rPrChange>
              </w:rPr>
              <w:t>.19</w:t>
            </w:r>
          </w:p>
        </w:tc>
        <w:tc>
          <w:tcPr>
            <w:tcW w:w="1134" w:type="dxa"/>
            <w:tcBorders>
              <w:top w:val="nil"/>
              <w:left w:val="nil"/>
              <w:bottom w:val="nil"/>
              <w:right w:val="nil"/>
            </w:tcBorders>
          </w:tcPr>
          <w:p w14:paraId="4F839382" w14:textId="77777777" w:rsidR="006F62BE" w:rsidRPr="00DB03F7" w:rsidRDefault="006F62BE" w:rsidP="006F62BE">
            <w:pPr>
              <w:spacing w:line="240" w:lineRule="auto"/>
              <w:jc w:val="both"/>
              <w:rPr>
                <w:rPrChange w:id="416" w:author="Sergio Barona" w:date="2024-02-12T23:22:00Z">
                  <w:rPr>
                    <w:lang w:val="es-ES_tradnl"/>
                  </w:rPr>
                </w:rPrChange>
              </w:rPr>
            </w:pPr>
            <w:r w:rsidRPr="00DB03F7">
              <w:rPr>
                <w:rPrChange w:id="417" w:author="Sergio Barona" w:date="2024-02-12T23:22:00Z">
                  <w:rPr>
                    <w:lang w:val="es-ES_tradnl"/>
                  </w:rPr>
                </w:rPrChange>
              </w:rPr>
              <w:t>.08</w:t>
            </w:r>
          </w:p>
        </w:tc>
        <w:tc>
          <w:tcPr>
            <w:tcW w:w="1276" w:type="dxa"/>
            <w:tcBorders>
              <w:top w:val="nil"/>
              <w:left w:val="nil"/>
              <w:bottom w:val="nil"/>
              <w:right w:val="nil"/>
            </w:tcBorders>
          </w:tcPr>
          <w:p w14:paraId="05BEC463" w14:textId="77777777" w:rsidR="006F62BE" w:rsidRPr="00DB03F7" w:rsidRDefault="006F62BE" w:rsidP="006F62BE">
            <w:pPr>
              <w:spacing w:line="240" w:lineRule="auto"/>
              <w:jc w:val="both"/>
              <w:rPr>
                <w:rPrChange w:id="418" w:author="Sergio Barona" w:date="2024-02-12T23:22:00Z">
                  <w:rPr>
                    <w:lang w:val="es-ES_tradnl"/>
                  </w:rPr>
                </w:rPrChange>
              </w:rPr>
            </w:pPr>
            <w:r w:rsidRPr="00DB03F7">
              <w:rPr>
                <w:rPrChange w:id="419" w:author="Sergio Barona" w:date="2024-02-12T23:22:00Z">
                  <w:rPr>
                    <w:lang w:val="es-ES_tradnl"/>
                  </w:rPr>
                </w:rPrChange>
              </w:rPr>
              <w:t>.91</w:t>
            </w:r>
          </w:p>
        </w:tc>
      </w:tr>
      <w:tr w:rsidR="007C13C9" w:rsidRPr="00DB03F7" w14:paraId="6DC04CF4" w14:textId="77777777" w:rsidTr="00117649">
        <w:tc>
          <w:tcPr>
            <w:tcW w:w="3686" w:type="dxa"/>
            <w:tcBorders>
              <w:top w:val="nil"/>
              <w:left w:val="nil"/>
              <w:bottom w:val="nil"/>
              <w:right w:val="nil"/>
            </w:tcBorders>
          </w:tcPr>
          <w:p w14:paraId="1FA5AD16" w14:textId="21FEC185" w:rsidR="006F62BE" w:rsidRPr="00DB03F7" w:rsidRDefault="006F62BE" w:rsidP="006F62BE">
            <w:pPr>
              <w:spacing w:line="240" w:lineRule="auto"/>
              <w:jc w:val="both"/>
              <w:rPr>
                <w:rPrChange w:id="420" w:author="Sergio Barona" w:date="2024-02-12T23:22:00Z">
                  <w:rPr>
                    <w:lang w:val="es-ES_tradnl"/>
                  </w:rPr>
                </w:rPrChange>
              </w:rPr>
            </w:pPr>
            <w:r w:rsidRPr="00DB03F7">
              <w:rPr>
                <w:rPrChange w:id="421" w:author="Sergio Barona" w:date="2024-02-12T23:22:00Z">
                  <w:rPr>
                    <w:lang w:val="es-ES_tradnl"/>
                  </w:rPr>
                </w:rPrChange>
              </w:rPr>
              <w:t xml:space="preserve"> </w:t>
            </w:r>
            <w:r w:rsidR="001653EF" w:rsidRPr="00DB03F7">
              <w:rPr>
                <w:rPrChange w:id="422" w:author="Sergio Barona" w:date="2024-02-12T23:22:00Z">
                  <w:rPr>
                    <w:lang w:val="es-ES_tradnl"/>
                  </w:rPr>
                </w:rPrChange>
              </w:rPr>
              <w:t>Real GDP per capita</w:t>
            </w:r>
            <w:r w:rsidRPr="00DB03F7">
              <w:rPr>
                <w:rPrChange w:id="423" w:author="Sergio Barona" w:date="2024-02-12T23:22:00Z">
                  <w:rPr>
                    <w:lang w:val="es-ES_tradnl"/>
                  </w:rPr>
                </w:rPrChange>
              </w:rPr>
              <w:t xml:space="preserve"> </w:t>
            </w:r>
          </w:p>
        </w:tc>
        <w:tc>
          <w:tcPr>
            <w:tcW w:w="709" w:type="dxa"/>
            <w:tcBorders>
              <w:top w:val="nil"/>
              <w:left w:val="nil"/>
              <w:bottom w:val="nil"/>
              <w:right w:val="nil"/>
            </w:tcBorders>
          </w:tcPr>
          <w:p w14:paraId="31EDF671" w14:textId="77777777" w:rsidR="006F62BE" w:rsidRPr="00DB03F7" w:rsidRDefault="006F62BE" w:rsidP="006F62BE">
            <w:pPr>
              <w:spacing w:line="240" w:lineRule="auto"/>
              <w:jc w:val="both"/>
              <w:rPr>
                <w:rPrChange w:id="424" w:author="Sergio Barona" w:date="2024-02-12T23:22:00Z">
                  <w:rPr>
                    <w:lang w:val="es-ES_tradnl"/>
                  </w:rPr>
                </w:rPrChange>
              </w:rPr>
            </w:pPr>
            <w:r w:rsidRPr="00DB03F7">
              <w:rPr>
                <w:rPrChange w:id="425" w:author="Sergio Barona" w:date="2024-02-12T23:22:00Z">
                  <w:rPr>
                    <w:lang w:val="es-ES_tradnl"/>
                  </w:rPr>
                </w:rPrChange>
              </w:rPr>
              <w:t>57</w:t>
            </w:r>
          </w:p>
        </w:tc>
        <w:tc>
          <w:tcPr>
            <w:tcW w:w="1134" w:type="dxa"/>
            <w:tcBorders>
              <w:top w:val="nil"/>
              <w:left w:val="nil"/>
              <w:bottom w:val="nil"/>
              <w:right w:val="nil"/>
            </w:tcBorders>
          </w:tcPr>
          <w:p w14:paraId="1114288B" w14:textId="77777777" w:rsidR="006F62BE" w:rsidRPr="00DB03F7" w:rsidRDefault="006F62BE" w:rsidP="006F62BE">
            <w:pPr>
              <w:spacing w:line="240" w:lineRule="auto"/>
              <w:jc w:val="both"/>
              <w:rPr>
                <w:rPrChange w:id="426" w:author="Sergio Barona" w:date="2024-02-12T23:22:00Z">
                  <w:rPr>
                    <w:lang w:val="es-ES_tradnl"/>
                  </w:rPr>
                </w:rPrChange>
              </w:rPr>
            </w:pPr>
            <w:r w:rsidRPr="00DB03F7">
              <w:rPr>
                <w:rPrChange w:id="427" w:author="Sergio Barona" w:date="2024-02-12T23:22:00Z">
                  <w:rPr>
                    <w:lang w:val="en-US"/>
                  </w:rPr>
                </w:rPrChange>
              </w:rPr>
              <w:t>19907.66</w:t>
            </w:r>
          </w:p>
        </w:tc>
        <w:tc>
          <w:tcPr>
            <w:tcW w:w="1275" w:type="dxa"/>
            <w:tcBorders>
              <w:top w:val="nil"/>
              <w:left w:val="nil"/>
              <w:bottom w:val="nil"/>
              <w:right w:val="nil"/>
            </w:tcBorders>
          </w:tcPr>
          <w:p w14:paraId="4D6407A8" w14:textId="77777777" w:rsidR="006F62BE" w:rsidRPr="00DB03F7" w:rsidRDefault="006F62BE" w:rsidP="006F62BE">
            <w:pPr>
              <w:spacing w:line="240" w:lineRule="auto"/>
              <w:jc w:val="both"/>
              <w:rPr>
                <w:rPrChange w:id="428" w:author="Sergio Barona" w:date="2024-02-12T23:22:00Z">
                  <w:rPr>
                    <w:lang w:val="es-ES_tradnl"/>
                  </w:rPr>
                </w:rPrChange>
              </w:rPr>
            </w:pPr>
            <w:r w:rsidRPr="00DB03F7">
              <w:rPr>
                <w:rPrChange w:id="429" w:author="Sergio Barona" w:date="2024-02-12T23:22:00Z">
                  <w:rPr>
                    <w:lang w:val="en-US"/>
                  </w:rPr>
                </w:rPrChange>
              </w:rPr>
              <w:t>20471.78</w:t>
            </w:r>
          </w:p>
        </w:tc>
        <w:tc>
          <w:tcPr>
            <w:tcW w:w="1134" w:type="dxa"/>
            <w:tcBorders>
              <w:top w:val="nil"/>
              <w:left w:val="nil"/>
              <w:bottom w:val="nil"/>
              <w:right w:val="nil"/>
            </w:tcBorders>
          </w:tcPr>
          <w:p w14:paraId="1186837D" w14:textId="77777777" w:rsidR="006F62BE" w:rsidRPr="00DB03F7" w:rsidRDefault="006F62BE" w:rsidP="006F62BE">
            <w:pPr>
              <w:spacing w:line="240" w:lineRule="auto"/>
              <w:jc w:val="both"/>
              <w:rPr>
                <w:rPrChange w:id="430" w:author="Sergio Barona" w:date="2024-02-12T23:22:00Z">
                  <w:rPr>
                    <w:lang w:val="es-ES_tradnl"/>
                  </w:rPr>
                </w:rPrChange>
              </w:rPr>
            </w:pPr>
            <w:r w:rsidRPr="00DB03F7">
              <w:rPr>
                <w:rPrChange w:id="431" w:author="Sergio Barona" w:date="2024-02-12T23:22:00Z">
                  <w:rPr>
                    <w:lang w:val="en-US"/>
                  </w:rPr>
                </w:rPrChange>
              </w:rPr>
              <w:t>1243.49</w:t>
            </w:r>
          </w:p>
        </w:tc>
        <w:tc>
          <w:tcPr>
            <w:tcW w:w="1276" w:type="dxa"/>
            <w:tcBorders>
              <w:top w:val="nil"/>
              <w:left w:val="nil"/>
              <w:bottom w:val="nil"/>
              <w:right w:val="nil"/>
            </w:tcBorders>
          </w:tcPr>
          <w:p w14:paraId="706F0283" w14:textId="77777777" w:rsidR="006F62BE" w:rsidRPr="00DB03F7" w:rsidRDefault="006F62BE" w:rsidP="006F62BE">
            <w:pPr>
              <w:spacing w:line="240" w:lineRule="auto"/>
              <w:jc w:val="both"/>
              <w:rPr>
                <w:rPrChange w:id="432" w:author="Sergio Barona" w:date="2024-02-12T23:22:00Z">
                  <w:rPr>
                    <w:lang w:val="es-ES_tradnl"/>
                  </w:rPr>
                </w:rPrChange>
              </w:rPr>
            </w:pPr>
            <w:r w:rsidRPr="00DB03F7">
              <w:rPr>
                <w:rPrChange w:id="433" w:author="Sergio Barona" w:date="2024-02-12T23:22:00Z">
                  <w:rPr>
                    <w:lang w:val="en-US"/>
                  </w:rPr>
                </w:rPrChange>
              </w:rPr>
              <w:t>124657.95</w:t>
            </w:r>
          </w:p>
        </w:tc>
      </w:tr>
      <w:tr w:rsidR="007C13C9" w:rsidRPr="00DB03F7" w14:paraId="54E69E58" w14:textId="77777777" w:rsidTr="00117649">
        <w:tc>
          <w:tcPr>
            <w:tcW w:w="3686" w:type="dxa"/>
            <w:tcBorders>
              <w:top w:val="nil"/>
              <w:left w:val="nil"/>
              <w:bottom w:val="nil"/>
              <w:right w:val="nil"/>
            </w:tcBorders>
          </w:tcPr>
          <w:p w14:paraId="0555261A" w14:textId="6B9FA881" w:rsidR="006F62BE" w:rsidRPr="00DB03F7" w:rsidRDefault="006F62BE" w:rsidP="006F62BE">
            <w:pPr>
              <w:spacing w:line="240" w:lineRule="auto"/>
              <w:jc w:val="both"/>
              <w:rPr>
                <w:rPrChange w:id="434" w:author="Sergio Barona" w:date="2024-02-12T23:22:00Z">
                  <w:rPr>
                    <w:lang w:val="es-ES_tradnl"/>
                  </w:rPr>
                </w:rPrChange>
              </w:rPr>
            </w:pPr>
            <w:r w:rsidRPr="00DB03F7">
              <w:rPr>
                <w:rPrChange w:id="435" w:author="Sergio Barona" w:date="2024-02-12T23:22:00Z">
                  <w:rPr>
                    <w:lang w:val="es-ES_tradnl"/>
                  </w:rPr>
                </w:rPrChange>
              </w:rPr>
              <w:t xml:space="preserve"> Globaliza</w:t>
            </w:r>
            <w:r w:rsidR="001653EF" w:rsidRPr="00DB03F7">
              <w:rPr>
                <w:rPrChange w:id="436" w:author="Sergio Barona" w:date="2024-02-12T23:22:00Z">
                  <w:rPr>
                    <w:lang w:val="es-ES_tradnl"/>
                  </w:rPr>
                </w:rPrChange>
              </w:rPr>
              <w:t>tion</w:t>
            </w:r>
          </w:p>
        </w:tc>
        <w:tc>
          <w:tcPr>
            <w:tcW w:w="709" w:type="dxa"/>
            <w:tcBorders>
              <w:top w:val="nil"/>
              <w:left w:val="nil"/>
              <w:bottom w:val="nil"/>
              <w:right w:val="nil"/>
            </w:tcBorders>
          </w:tcPr>
          <w:p w14:paraId="2EA377DB" w14:textId="77777777" w:rsidR="006F62BE" w:rsidRPr="00DB03F7" w:rsidRDefault="006F62BE" w:rsidP="006F62BE">
            <w:pPr>
              <w:spacing w:line="240" w:lineRule="auto"/>
              <w:jc w:val="both"/>
              <w:rPr>
                <w:rPrChange w:id="437" w:author="Sergio Barona" w:date="2024-02-12T23:22:00Z">
                  <w:rPr>
                    <w:lang w:val="es-ES_tradnl"/>
                  </w:rPr>
                </w:rPrChange>
              </w:rPr>
            </w:pPr>
            <w:r w:rsidRPr="00DB03F7">
              <w:rPr>
                <w:rPrChange w:id="438" w:author="Sergio Barona" w:date="2024-02-12T23:22:00Z">
                  <w:rPr>
                    <w:lang w:val="es-ES_tradnl"/>
                  </w:rPr>
                </w:rPrChange>
              </w:rPr>
              <w:t>57</w:t>
            </w:r>
          </w:p>
        </w:tc>
        <w:tc>
          <w:tcPr>
            <w:tcW w:w="1134" w:type="dxa"/>
            <w:tcBorders>
              <w:top w:val="nil"/>
              <w:left w:val="nil"/>
              <w:bottom w:val="nil"/>
              <w:right w:val="nil"/>
            </w:tcBorders>
          </w:tcPr>
          <w:p w14:paraId="5039E02E" w14:textId="77777777" w:rsidR="006F62BE" w:rsidRPr="00DB03F7" w:rsidRDefault="006F62BE" w:rsidP="006F62BE">
            <w:pPr>
              <w:spacing w:line="240" w:lineRule="auto"/>
              <w:jc w:val="both"/>
              <w:rPr>
                <w:rPrChange w:id="439" w:author="Sergio Barona" w:date="2024-02-12T23:22:00Z">
                  <w:rPr>
                    <w:lang w:val="es-ES_tradnl"/>
                  </w:rPr>
                </w:rPrChange>
              </w:rPr>
            </w:pPr>
            <w:r w:rsidRPr="00DB03F7">
              <w:rPr>
                <w:rPrChange w:id="440" w:author="Sergio Barona" w:date="2024-02-12T23:22:00Z">
                  <w:rPr>
                    <w:lang w:val="es-ES_tradnl"/>
                  </w:rPr>
                </w:rPrChange>
              </w:rPr>
              <w:t>67.75</w:t>
            </w:r>
          </w:p>
        </w:tc>
        <w:tc>
          <w:tcPr>
            <w:tcW w:w="1275" w:type="dxa"/>
            <w:tcBorders>
              <w:top w:val="nil"/>
              <w:left w:val="nil"/>
              <w:bottom w:val="nil"/>
              <w:right w:val="nil"/>
            </w:tcBorders>
          </w:tcPr>
          <w:p w14:paraId="575A1376" w14:textId="77777777" w:rsidR="006F62BE" w:rsidRPr="00DB03F7" w:rsidRDefault="006F62BE" w:rsidP="006F62BE">
            <w:pPr>
              <w:spacing w:line="240" w:lineRule="auto"/>
              <w:jc w:val="both"/>
              <w:rPr>
                <w:rPrChange w:id="441" w:author="Sergio Barona" w:date="2024-02-12T23:22:00Z">
                  <w:rPr>
                    <w:lang w:val="es-ES_tradnl"/>
                  </w:rPr>
                </w:rPrChange>
              </w:rPr>
            </w:pPr>
            <w:r w:rsidRPr="00DB03F7">
              <w:rPr>
                <w:rPrChange w:id="442" w:author="Sergio Barona" w:date="2024-02-12T23:22:00Z">
                  <w:rPr>
                    <w:lang w:val="es-ES_tradnl"/>
                  </w:rPr>
                </w:rPrChange>
              </w:rPr>
              <w:t>11.72</w:t>
            </w:r>
          </w:p>
        </w:tc>
        <w:tc>
          <w:tcPr>
            <w:tcW w:w="1134" w:type="dxa"/>
            <w:tcBorders>
              <w:top w:val="nil"/>
              <w:left w:val="nil"/>
              <w:bottom w:val="nil"/>
              <w:right w:val="nil"/>
            </w:tcBorders>
          </w:tcPr>
          <w:p w14:paraId="35A96C09" w14:textId="77777777" w:rsidR="006F62BE" w:rsidRPr="00DB03F7" w:rsidRDefault="006F62BE" w:rsidP="006F62BE">
            <w:pPr>
              <w:spacing w:line="240" w:lineRule="auto"/>
              <w:jc w:val="both"/>
              <w:rPr>
                <w:rPrChange w:id="443" w:author="Sergio Barona" w:date="2024-02-12T23:22:00Z">
                  <w:rPr>
                    <w:lang w:val="es-ES_tradnl"/>
                  </w:rPr>
                </w:rPrChange>
              </w:rPr>
            </w:pPr>
            <w:r w:rsidRPr="00DB03F7">
              <w:rPr>
                <w:rPrChange w:id="444" w:author="Sergio Barona" w:date="2024-02-12T23:22:00Z">
                  <w:rPr>
                    <w:lang w:val="es-ES_tradnl"/>
                  </w:rPr>
                </w:rPrChange>
              </w:rPr>
              <w:t>41.82</w:t>
            </w:r>
          </w:p>
        </w:tc>
        <w:tc>
          <w:tcPr>
            <w:tcW w:w="1276" w:type="dxa"/>
            <w:tcBorders>
              <w:top w:val="nil"/>
              <w:left w:val="nil"/>
              <w:bottom w:val="nil"/>
              <w:right w:val="nil"/>
            </w:tcBorders>
          </w:tcPr>
          <w:p w14:paraId="3FA26AC3" w14:textId="77777777" w:rsidR="006F62BE" w:rsidRPr="00DB03F7" w:rsidRDefault="006F62BE" w:rsidP="006F62BE">
            <w:pPr>
              <w:spacing w:line="240" w:lineRule="auto"/>
              <w:jc w:val="both"/>
              <w:rPr>
                <w:rPrChange w:id="445" w:author="Sergio Barona" w:date="2024-02-12T23:22:00Z">
                  <w:rPr>
                    <w:lang w:val="es-ES_tradnl"/>
                  </w:rPr>
                </w:rPrChange>
              </w:rPr>
            </w:pPr>
            <w:r w:rsidRPr="00DB03F7">
              <w:rPr>
                <w:rPrChange w:id="446" w:author="Sergio Barona" w:date="2024-02-12T23:22:00Z">
                  <w:rPr>
                    <w:lang w:val="es-ES_tradnl"/>
                  </w:rPr>
                </w:rPrChange>
              </w:rPr>
              <w:t>89.75</w:t>
            </w:r>
          </w:p>
        </w:tc>
      </w:tr>
      <w:tr w:rsidR="007C13C9" w:rsidRPr="00DB03F7" w14:paraId="00A234C4" w14:textId="77777777" w:rsidTr="00117649">
        <w:tc>
          <w:tcPr>
            <w:tcW w:w="3686" w:type="dxa"/>
            <w:tcBorders>
              <w:top w:val="nil"/>
              <w:left w:val="nil"/>
              <w:bottom w:val="nil"/>
              <w:right w:val="nil"/>
            </w:tcBorders>
          </w:tcPr>
          <w:p w14:paraId="2E557833" w14:textId="684BF10F" w:rsidR="006F62BE" w:rsidRPr="00DB03F7" w:rsidRDefault="006F62BE" w:rsidP="006F62BE">
            <w:pPr>
              <w:spacing w:line="240" w:lineRule="auto"/>
              <w:jc w:val="both"/>
              <w:rPr>
                <w:rPrChange w:id="447" w:author="Sergio Barona" w:date="2024-02-12T23:22:00Z">
                  <w:rPr>
                    <w:lang w:val="es-ES_tradnl"/>
                  </w:rPr>
                </w:rPrChange>
              </w:rPr>
            </w:pPr>
            <w:r w:rsidRPr="00DB03F7">
              <w:rPr>
                <w:rPrChange w:id="448" w:author="Sergio Barona" w:date="2024-02-12T23:22:00Z">
                  <w:rPr>
                    <w:lang w:val="es-ES_tradnl"/>
                  </w:rPr>
                </w:rPrChange>
              </w:rPr>
              <w:t xml:space="preserve"> </w:t>
            </w:r>
            <w:r w:rsidR="001653EF" w:rsidRPr="00DB03F7">
              <w:rPr>
                <w:rPrChange w:id="449" w:author="Sergio Barona" w:date="2024-02-12T23:22:00Z">
                  <w:rPr>
                    <w:lang w:val="es-ES_tradnl"/>
                  </w:rPr>
                </w:rPrChange>
              </w:rPr>
              <w:t>Coal production per capita</w:t>
            </w:r>
          </w:p>
        </w:tc>
        <w:tc>
          <w:tcPr>
            <w:tcW w:w="709" w:type="dxa"/>
            <w:tcBorders>
              <w:top w:val="nil"/>
              <w:left w:val="nil"/>
              <w:bottom w:val="nil"/>
              <w:right w:val="nil"/>
            </w:tcBorders>
          </w:tcPr>
          <w:p w14:paraId="1FF11B64" w14:textId="77777777" w:rsidR="006F62BE" w:rsidRPr="00DB03F7" w:rsidRDefault="006F62BE" w:rsidP="006F62BE">
            <w:pPr>
              <w:spacing w:line="240" w:lineRule="auto"/>
              <w:jc w:val="both"/>
              <w:rPr>
                <w:rPrChange w:id="450" w:author="Sergio Barona" w:date="2024-02-12T23:22:00Z">
                  <w:rPr>
                    <w:lang w:val="es-ES_tradnl"/>
                  </w:rPr>
                </w:rPrChange>
              </w:rPr>
            </w:pPr>
            <w:r w:rsidRPr="00DB03F7">
              <w:rPr>
                <w:rPrChange w:id="451" w:author="Sergio Barona" w:date="2024-02-12T23:22:00Z">
                  <w:rPr>
                    <w:lang w:val="es-ES_tradnl"/>
                  </w:rPr>
                </w:rPrChange>
              </w:rPr>
              <w:t>57</w:t>
            </w:r>
          </w:p>
        </w:tc>
        <w:tc>
          <w:tcPr>
            <w:tcW w:w="1134" w:type="dxa"/>
            <w:tcBorders>
              <w:top w:val="nil"/>
              <w:left w:val="nil"/>
              <w:bottom w:val="nil"/>
              <w:right w:val="nil"/>
            </w:tcBorders>
          </w:tcPr>
          <w:p w14:paraId="7FB47D27" w14:textId="77777777" w:rsidR="006F62BE" w:rsidRPr="00DB03F7" w:rsidRDefault="006F62BE" w:rsidP="006F62BE">
            <w:pPr>
              <w:spacing w:line="240" w:lineRule="auto"/>
              <w:jc w:val="both"/>
              <w:rPr>
                <w:rPrChange w:id="452" w:author="Sergio Barona" w:date="2024-02-12T23:22:00Z">
                  <w:rPr>
                    <w:lang w:val="es-ES_tradnl"/>
                  </w:rPr>
                </w:rPrChange>
              </w:rPr>
            </w:pPr>
            <w:r w:rsidRPr="00DB03F7">
              <w:rPr>
                <w:rPrChange w:id="453" w:author="Sergio Barona" w:date="2024-02-12T23:22:00Z">
                  <w:rPr>
                    <w:lang w:val="es-ES_tradnl"/>
                  </w:rPr>
                </w:rPrChange>
              </w:rPr>
              <w:t>.001</w:t>
            </w:r>
          </w:p>
        </w:tc>
        <w:tc>
          <w:tcPr>
            <w:tcW w:w="1275" w:type="dxa"/>
            <w:tcBorders>
              <w:top w:val="nil"/>
              <w:left w:val="nil"/>
              <w:bottom w:val="nil"/>
              <w:right w:val="nil"/>
            </w:tcBorders>
          </w:tcPr>
          <w:p w14:paraId="4A32395A" w14:textId="77777777" w:rsidR="006F62BE" w:rsidRPr="00DB03F7" w:rsidRDefault="006F62BE" w:rsidP="006F62BE">
            <w:pPr>
              <w:spacing w:line="240" w:lineRule="auto"/>
              <w:jc w:val="both"/>
              <w:rPr>
                <w:rPrChange w:id="454" w:author="Sergio Barona" w:date="2024-02-12T23:22:00Z">
                  <w:rPr>
                    <w:lang w:val="es-ES_tradnl"/>
                  </w:rPr>
                </w:rPrChange>
              </w:rPr>
            </w:pPr>
            <w:r w:rsidRPr="00DB03F7">
              <w:rPr>
                <w:rPrChange w:id="455" w:author="Sergio Barona" w:date="2024-02-12T23:22:00Z">
                  <w:rPr>
                    <w:lang w:val="es-ES_tradnl"/>
                  </w:rPr>
                </w:rPrChange>
              </w:rPr>
              <w:t>.003</w:t>
            </w:r>
          </w:p>
        </w:tc>
        <w:tc>
          <w:tcPr>
            <w:tcW w:w="1134" w:type="dxa"/>
            <w:tcBorders>
              <w:top w:val="nil"/>
              <w:left w:val="nil"/>
              <w:bottom w:val="nil"/>
              <w:right w:val="nil"/>
            </w:tcBorders>
          </w:tcPr>
          <w:p w14:paraId="03CF1907" w14:textId="77777777" w:rsidR="006F62BE" w:rsidRPr="00DB03F7" w:rsidRDefault="006F62BE" w:rsidP="006F62BE">
            <w:pPr>
              <w:spacing w:line="240" w:lineRule="auto"/>
              <w:jc w:val="both"/>
              <w:rPr>
                <w:rPrChange w:id="456" w:author="Sergio Barona" w:date="2024-02-12T23:22:00Z">
                  <w:rPr>
                    <w:lang w:val="es-ES_tradnl"/>
                  </w:rPr>
                </w:rPrChange>
              </w:rPr>
            </w:pPr>
            <w:r w:rsidRPr="00DB03F7">
              <w:rPr>
                <w:rPrChange w:id="457" w:author="Sergio Barona" w:date="2024-02-12T23:22:00Z">
                  <w:rPr>
                    <w:lang w:val="es-ES_tradnl"/>
                  </w:rPr>
                </w:rPrChange>
              </w:rPr>
              <w:t>0</w:t>
            </w:r>
          </w:p>
        </w:tc>
        <w:tc>
          <w:tcPr>
            <w:tcW w:w="1276" w:type="dxa"/>
            <w:tcBorders>
              <w:top w:val="nil"/>
              <w:left w:val="nil"/>
              <w:bottom w:val="nil"/>
              <w:right w:val="nil"/>
            </w:tcBorders>
          </w:tcPr>
          <w:p w14:paraId="3AFFC12A" w14:textId="77777777" w:rsidR="006F62BE" w:rsidRPr="00DB03F7" w:rsidRDefault="006F62BE" w:rsidP="006F62BE">
            <w:pPr>
              <w:spacing w:line="240" w:lineRule="auto"/>
              <w:jc w:val="both"/>
              <w:rPr>
                <w:rPrChange w:id="458" w:author="Sergio Barona" w:date="2024-02-12T23:22:00Z">
                  <w:rPr>
                    <w:lang w:val="es-ES_tradnl"/>
                  </w:rPr>
                </w:rPrChange>
              </w:rPr>
            </w:pPr>
            <w:r w:rsidRPr="00DB03F7">
              <w:rPr>
                <w:rPrChange w:id="459" w:author="Sergio Barona" w:date="2024-02-12T23:22:00Z">
                  <w:rPr>
                    <w:lang w:val="es-ES_tradnl"/>
                  </w:rPr>
                </w:rPrChange>
              </w:rPr>
              <w:t>.02</w:t>
            </w:r>
          </w:p>
        </w:tc>
      </w:tr>
      <w:tr w:rsidR="007C13C9" w:rsidRPr="00DB03F7" w14:paraId="28EF7F54" w14:textId="77777777" w:rsidTr="00117649">
        <w:tc>
          <w:tcPr>
            <w:tcW w:w="3686" w:type="dxa"/>
            <w:tcBorders>
              <w:top w:val="nil"/>
              <w:left w:val="nil"/>
              <w:bottom w:val="nil"/>
              <w:right w:val="nil"/>
            </w:tcBorders>
          </w:tcPr>
          <w:p w14:paraId="69CEE1C6" w14:textId="1C348957" w:rsidR="006F62BE" w:rsidRPr="00DB03F7" w:rsidRDefault="006F62BE" w:rsidP="006F62BE">
            <w:pPr>
              <w:spacing w:line="240" w:lineRule="auto"/>
              <w:jc w:val="both"/>
              <w:rPr>
                <w:rPrChange w:id="460" w:author="Sergio Barona" w:date="2024-02-12T23:22:00Z">
                  <w:rPr>
                    <w:lang w:val="es-ES_tradnl"/>
                  </w:rPr>
                </w:rPrChange>
              </w:rPr>
            </w:pPr>
            <w:r w:rsidRPr="00DB03F7">
              <w:rPr>
                <w:rPrChange w:id="461" w:author="Sergio Barona" w:date="2024-02-12T23:22:00Z">
                  <w:rPr>
                    <w:lang w:val="es-ES_tradnl"/>
                  </w:rPr>
                </w:rPrChange>
              </w:rPr>
              <w:t xml:space="preserve"> Democrac</w:t>
            </w:r>
            <w:r w:rsidR="001653EF" w:rsidRPr="00DB03F7">
              <w:rPr>
                <w:rPrChange w:id="462" w:author="Sergio Barona" w:date="2024-02-12T23:22:00Z">
                  <w:rPr>
                    <w:lang w:val="es-ES_tradnl"/>
                  </w:rPr>
                </w:rPrChange>
              </w:rPr>
              <w:t>y</w:t>
            </w:r>
          </w:p>
        </w:tc>
        <w:tc>
          <w:tcPr>
            <w:tcW w:w="709" w:type="dxa"/>
            <w:tcBorders>
              <w:top w:val="nil"/>
              <w:left w:val="nil"/>
              <w:bottom w:val="nil"/>
              <w:right w:val="nil"/>
            </w:tcBorders>
          </w:tcPr>
          <w:p w14:paraId="40B846F7" w14:textId="77777777" w:rsidR="006F62BE" w:rsidRPr="00DB03F7" w:rsidRDefault="006F62BE" w:rsidP="006F62BE">
            <w:pPr>
              <w:spacing w:line="240" w:lineRule="auto"/>
              <w:jc w:val="both"/>
              <w:rPr>
                <w:rPrChange w:id="463" w:author="Sergio Barona" w:date="2024-02-12T23:22:00Z">
                  <w:rPr>
                    <w:lang w:val="es-ES_tradnl"/>
                  </w:rPr>
                </w:rPrChange>
              </w:rPr>
            </w:pPr>
            <w:r w:rsidRPr="00DB03F7">
              <w:rPr>
                <w:rPrChange w:id="464" w:author="Sergio Barona" w:date="2024-02-12T23:22:00Z">
                  <w:rPr>
                    <w:lang w:val="es-ES_tradnl"/>
                  </w:rPr>
                </w:rPrChange>
              </w:rPr>
              <w:t>57</w:t>
            </w:r>
          </w:p>
        </w:tc>
        <w:tc>
          <w:tcPr>
            <w:tcW w:w="1134" w:type="dxa"/>
            <w:tcBorders>
              <w:top w:val="nil"/>
              <w:left w:val="nil"/>
              <w:bottom w:val="nil"/>
              <w:right w:val="nil"/>
            </w:tcBorders>
          </w:tcPr>
          <w:p w14:paraId="78875575" w14:textId="77777777" w:rsidR="006F62BE" w:rsidRPr="00DB03F7" w:rsidRDefault="006F62BE" w:rsidP="006F62BE">
            <w:pPr>
              <w:spacing w:line="240" w:lineRule="auto"/>
              <w:jc w:val="both"/>
              <w:rPr>
                <w:rPrChange w:id="465" w:author="Sergio Barona" w:date="2024-02-12T23:22:00Z">
                  <w:rPr>
                    <w:lang w:val="es-ES_tradnl"/>
                  </w:rPr>
                </w:rPrChange>
              </w:rPr>
            </w:pPr>
            <w:r w:rsidRPr="00DB03F7">
              <w:rPr>
                <w:rPrChange w:id="466" w:author="Sergio Barona" w:date="2024-02-12T23:22:00Z">
                  <w:rPr>
                    <w:lang w:val="es-ES_tradnl"/>
                  </w:rPr>
                </w:rPrChange>
              </w:rPr>
              <w:t>4.22</w:t>
            </w:r>
          </w:p>
        </w:tc>
        <w:tc>
          <w:tcPr>
            <w:tcW w:w="1275" w:type="dxa"/>
            <w:tcBorders>
              <w:top w:val="nil"/>
              <w:left w:val="nil"/>
              <w:bottom w:val="nil"/>
              <w:right w:val="nil"/>
            </w:tcBorders>
          </w:tcPr>
          <w:p w14:paraId="7AE660A3" w14:textId="77777777" w:rsidR="006F62BE" w:rsidRPr="00DB03F7" w:rsidRDefault="006F62BE" w:rsidP="006F62BE">
            <w:pPr>
              <w:spacing w:line="240" w:lineRule="auto"/>
              <w:jc w:val="both"/>
              <w:rPr>
                <w:rPrChange w:id="467" w:author="Sergio Barona" w:date="2024-02-12T23:22:00Z">
                  <w:rPr>
                    <w:lang w:val="es-ES_tradnl"/>
                  </w:rPr>
                </w:rPrChange>
              </w:rPr>
            </w:pPr>
            <w:r w:rsidRPr="00DB03F7">
              <w:rPr>
                <w:rPrChange w:id="468" w:author="Sergio Barona" w:date="2024-02-12T23:22:00Z">
                  <w:rPr>
                    <w:lang w:val="es-ES_tradnl"/>
                  </w:rPr>
                </w:rPrChange>
              </w:rPr>
              <w:t>6.10</w:t>
            </w:r>
          </w:p>
        </w:tc>
        <w:tc>
          <w:tcPr>
            <w:tcW w:w="1134" w:type="dxa"/>
            <w:tcBorders>
              <w:top w:val="nil"/>
              <w:left w:val="nil"/>
              <w:bottom w:val="nil"/>
              <w:right w:val="nil"/>
            </w:tcBorders>
          </w:tcPr>
          <w:p w14:paraId="73164639" w14:textId="77777777" w:rsidR="006F62BE" w:rsidRPr="00DB03F7" w:rsidRDefault="006F62BE" w:rsidP="006F62BE">
            <w:pPr>
              <w:spacing w:line="240" w:lineRule="auto"/>
              <w:jc w:val="both"/>
              <w:rPr>
                <w:rPrChange w:id="469" w:author="Sergio Barona" w:date="2024-02-12T23:22:00Z">
                  <w:rPr>
                    <w:lang w:val="es-ES_tradnl"/>
                  </w:rPr>
                </w:rPrChange>
              </w:rPr>
            </w:pPr>
            <w:r w:rsidRPr="00DB03F7">
              <w:rPr>
                <w:rPrChange w:id="470" w:author="Sergio Barona" w:date="2024-02-12T23:22:00Z">
                  <w:rPr>
                    <w:lang w:val="es-ES_tradnl"/>
                  </w:rPr>
                </w:rPrChange>
              </w:rPr>
              <w:t>-10</w:t>
            </w:r>
          </w:p>
        </w:tc>
        <w:tc>
          <w:tcPr>
            <w:tcW w:w="1276" w:type="dxa"/>
            <w:tcBorders>
              <w:top w:val="nil"/>
              <w:left w:val="nil"/>
              <w:bottom w:val="nil"/>
              <w:right w:val="nil"/>
            </w:tcBorders>
          </w:tcPr>
          <w:p w14:paraId="3890E009" w14:textId="77777777" w:rsidR="006F62BE" w:rsidRPr="00DB03F7" w:rsidRDefault="006F62BE" w:rsidP="006F62BE">
            <w:pPr>
              <w:spacing w:line="240" w:lineRule="auto"/>
              <w:jc w:val="both"/>
              <w:rPr>
                <w:rPrChange w:id="471" w:author="Sergio Barona" w:date="2024-02-12T23:22:00Z">
                  <w:rPr>
                    <w:lang w:val="es-ES_tradnl"/>
                  </w:rPr>
                </w:rPrChange>
              </w:rPr>
            </w:pPr>
            <w:r w:rsidRPr="00DB03F7">
              <w:rPr>
                <w:rPrChange w:id="472" w:author="Sergio Barona" w:date="2024-02-12T23:22:00Z">
                  <w:rPr>
                    <w:lang w:val="es-ES_tradnl"/>
                  </w:rPr>
                </w:rPrChange>
              </w:rPr>
              <w:t>10</w:t>
            </w:r>
          </w:p>
        </w:tc>
      </w:tr>
      <w:tr w:rsidR="007C13C9" w:rsidRPr="00DB03F7" w14:paraId="3418F8E5" w14:textId="77777777" w:rsidTr="00117649">
        <w:tc>
          <w:tcPr>
            <w:tcW w:w="3686" w:type="dxa"/>
            <w:tcBorders>
              <w:top w:val="nil"/>
              <w:left w:val="nil"/>
              <w:bottom w:val="nil"/>
              <w:right w:val="nil"/>
            </w:tcBorders>
          </w:tcPr>
          <w:p w14:paraId="06F48CFD" w14:textId="00965059" w:rsidR="006F62BE" w:rsidRPr="00DB03F7" w:rsidRDefault="006F62BE" w:rsidP="006F62BE">
            <w:pPr>
              <w:spacing w:line="240" w:lineRule="auto"/>
              <w:jc w:val="both"/>
              <w:rPr>
                <w:rPrChange w:id="473" w:author="Sergio Barona" w:date="2024-02-12T23:22:00Z">
                  <w:rPr>
                    <w:lang w:val="es-ES_tradnl"/>
                  </w:rPr>
                </w:rPrChange>
              </w:rPr>
            </w:pPr>
            <w:r w:rsidRPr="00DB03F7">
              <w:rPr>
                <w:rPrChange w:id="474" w:author="Sergio Barona" w:date="2024-02-12T23:22:00Z">
                  <w:rPr>
                    <w:lang w:val="es-ES_tradnl"/>
                  </w:rPr>
                </w:rPrChange>
              </w:rPr>
              <w:t>Institu</w:t>
            </w:r>
            <w:r w:rsidR="001653EF" w:rsidRPr="00DB03F7">
              <w:rPr>
                <w:rPrChange w:id="475" w:author="Sergio Barona" w:date="2024-02-12T23:22:00Z">
                  <w:rPr>
                    <w:lang w:val="es-ES_tradnl"/>
                  </w:rPr>
                </w:rPrChange>
              </w:rPr>
              <w:t>tions</w:t>
            </w:r>
            <w:r w:rsidRPr="00DB03F7">
              <w:rPr>
                <w:rPrChange w:id="476" w:author="Sergio Barona" w:date="2024-02-12T23:22:00Z">
                  <w:rPr>
                    <w:lang w:val="es-ES_tradnl"/>
                  </w:rPr>
                </w:rPrChange>
              </w:rPr>
              <w:t xml:space="preserve"> </w:t>
            </w:r>
          </w:p>
        </w:tc>
        <w:tc>
          <w:tcPr>
            <w:tcW w:w="709" w:type="dxa"/>
            <w:tcBorders>
              <w:top w:val="nil"/>
              <w:left w:val="nil"/>
              <w:bottom w:val="nil"/>
              <w:right w:val="nil"/>
            </w:tcBorders>
          </w:tcPr>
          <w:p w14:paraId="6ED186B8" w14:textId="77777777" w:rsidR="006F62BE" w:rsidRPr="00DB03F7" w:rsidRDefault="006F62BE" w:rsidP="006F62BE">
            <w:pPr>
              <w:spacing w:line="240" w:lineRule="auto"/>
              <w:jc w:val="both"/>
              <w:rPr>
                <w:rPrChange w:id="477" w:author="Sergio Barona" w:date="2024-02-12T23:22:00Z">
                  <w:rPr>
                    <w:lang w:val="es-ES_tradnl"/>
                  </w:rPr>
                </w:rPrChange>
              </w:rPr>
            </w:pPr>
            <w:r w:rsidRPr="00DB03F7">
              <w:rPr>
                <w:rPrChange w:id="478" w:author="Sergio Barona" w:date="2024-02-12T23:22:00Z">
                  <w:rPr>
                    <w:lang w:val="es-ES_tradnl"/>
                  </w:rPr>
                </w:rPrChange>
              </w:rPr>
              <w:t>57</w:t>
            </w:r>
          </w:p>
        </w:tc>
        <w:tc>
          <w:tcPr>
            <w:tcW w:w="1134" w:type="dxa"/>
            <w:tcBorders>
              <w:top w:val="nil"/>
              <w:left w:val="nil"/>
              <w:bottom w:val="nil"/>
              <w:right w:val="nil"/>
            </w:tcBorders>
          </w:tcPr>
          <w:p w14:paraId="772A459D" w14:textId="77777777" w:rsidR="006F62BE" w:rsidRPr="00DB03F7" w:rsidRDefault="006F62BE" w:rsidP="006F62BE">
            <w:pPr>
              <w:spacing w:line="240" w:lineRule="auto"/>
              <w:jc w:val="both"/>
              <w:rPr>
                <w:rPrChange w:id="479" w:author="Sergio Barona" w:date="2024-02-12T23:22:00Z">
                  <w:rPr>
                    <w:lang w:val="es-ES_tradnl"/>
                  </w:rPr>
                </w:rPrChange>
              </w:rPr>
            </w:pPr>
            <w:r w:rsidRPr="00DB03F7">
              <w:rPr>
                <w:rPrChange w:id="480" w:author="Sergio Barona" w:date="2024-02-12T23:22:00Z">
                  <w:rPr>
                    <w:lang w:val="es-ES_tradnl"/>
                  </w:rPr>
                </w:rPrChange>
              </w:rPr>
              <w:t>-.16</w:t>
            </w:r>
          </w:p>
        </w:tc>
        <w:tc>
          <w:tcPr>
            <w:tcW w:w="1275" w:type="dxa"/>
            <w:tcBorders>
              <w:top w:val="nil"/>
              <w:left w:val="nil"/>
              <w:bottom w:val="nil"/>
              <w:right w:val="nil"/>
            </w:tcBorders>
          </w:tcPr>
          <w:p w14:paraId="2BBD9325" w14:textId="77777777" w:rsidR="006F62BE" w:rsidRPr="00DB03F7" w:rsidRDefault="006F62BE" w:rsidP="006F62BE">
            <w:pPr>
              <w:spacing w:line="240" w:lineRule="auto"/>
              <w:jc w:val="both"/>
              <w:rPr>
                <w:rPrChange w:id="481" w:author="Sergio Barona" w:date="2024-02-12T23:22:00Z">
                  <w:rPr>
                    <w:lang w:val="es-ES_tradnl"/>
                  </w:rPr>
                </w:rPrChange>
              </w:rPr>
            </w:pPr>
            <w:r w:rsidRPr="00DB03F7">
              <w:rPr>
                <w:rPrChange w:id="482" w:author="Sergio Barona" w:date="2024-02-12T23:22:00Z">
                  <w:rPr>
                    <w:lang w:val="es-ES_tradnl"/>
                  </w:rPr>
                </w:rPrChange>
              </w:rPr>
              <w:t>.93</w:t>
            </w:r>
          </w:p>
        </w:tc>
        <w:tc>
          <w:tcPr>
            <w:tcW w:w="1134" w:type="dxa"/>
            <w:tcBorders>
              <w:top w:val="nil"/>
              <w:left w:val="nil"/>
              <w:bottom w:val="nil"/>
              <w:right w:val="nil"/>
            </w:tcBorders>
          </w:tcPr>
          <w:p w14:paraId="22C2B6B4" w14:textId="77777777" w:rsidR="006F62BE" w:rsidRPr="00DB03F7" w:rsidRDefault="006F62BE" w:rsidP="006F62BE">
            <w:pPr>
              <w:spacing w:line="240" w:lineRule="auto"/>
              <w:jc w:val="both"/>
              <w:rPr>
                <w:rPrChange w:id="483" w:author="Sergio Barona" w:date="2024-02-12T23:22:00Z">
                  <w:rPr>
                    <w:lang w:val="es-ES_tradnl"/>
                  </w:rPr>
                </w:rPrChange>
              </w:rPr>
            </w:pPr>
            <w:r w:rsidRPr="00DB03F7">
              <w:rPr>
                <w:rPrChange w:id="484" w:author="Sergio Barona" w:date="2024-02-12T23:22:00Z">
                  <w:rPr>
                    <w:lang w:val="es-ES_tradnl"/>
                  </w:rPr>
                </w:rPrChange>
              </w:rPr>
              <w:t>-1.82</w:t>
            </w:r>
          </w:p>
        </w:tc>
        <w:tc>
          <w:tcPr>
            <w:tcW w:w="1276" w:type="dxa"/>
            <w:tcBorders>
              <w:top w:val="nil"/>
              <w:left w:val="nil"/>
              <w:bottom w:val="nil"/>
              <w:right w:val="nil"/>
            </w:tcBorders>
          </w:tcPr>
          <w:p w14:paraId="22E7DD13" w14:textId="77777777" w:rsidR="006F62BE" w:rsidRPr="00DB03F7" w:rsidRDefault="006F62BE" w:rsidP="006F62BE">
            <w:pPr>
              <w:spacing w:line="240" w:lineRule="auto"/>
              <w:jc w:val="both"/>
              <w:rPr>
                <w:rPrChange w:id="485" w:author="Sergio Barona" w:date="2024-02-12T23:22:00Z">
                  <w:rPr>
                    <w:lang w:val="es-ES_tradnl"/>
                  </w:rPr>
                </w:rPrChange>
              </w:rPr>
            </w:pPr>
            <w:r w:rsidRPr="00DB03F7">
              <w:rPr>
                <w:rPrChange w:id="486" w:author="Sergio Barona" w:date="2024-02-12T23:22:00Z">
                  <w:rPr>
                    <w:lang w:val="es-ES_tradnl"/>
                  </w:rPr>
                </w:rPrChange>
              </w:rPr>
              <w:t>1.70</w:t>
            </w:r>
          </w:p>
        </w:tc>
      </w:tr>
      <w:tr w:rsidR="007C13C9" w:rsidRPr="00DB03F7" w14:paraId="7E58CAE9" w14:textId="77777777" w:rsidTr="00117649">
        <w:tc>
          <w:tcPr>
            <w:tcW w:w="3686" w:type="dxa"/>
            <w:tcBorders>
              <w:top w:val="nil"/>
              <w:left w:val="nil"/>
              <w:bottom w:val="nil"/>
              <w:right w:val="nil"/>
            </w:tcBorders>
          </w:tcPr>
          <w:p w14:paraId="3D113E9C" w14:textId="628A9A6B" w:rsidR="006F62BE" w:rsidRPr="00DB03F7" w:rsidRDefault="001653EF" w:rsidP="006F62BE">
            <w:pPr>
              <w:spacing w:line="240" w:lineRule="auto"/>
              <w:jc w:val="both"/>
              <w:rPr>
                <w:rPrChange w:id="487" w:author="Sergio Barona" w:date="2024-02-12T23:22:00Z">
                  <w:rPr>
                    <w:lang w:val="es-ES_tradnl"/>
                  </w:rPr>
                </w:rPrChange>
              </w:rPr>
            </w:pPr>
            <w:r w:rsidRPr="00DB03F7">
              <w:rPr>
                <w:rPrChange w:id="488" w:author="Sergio Barona" w:date="2024-02-12T23:22:00Z">
                  <w:rPr>
                    <w:lang w:val="es-ES_tradnl"/>
                  </w:rPr>
                </w:rPrChange>
              </w:rPr>
              <w:t>Perception of climate change</w:t>
            </w:r>
          </w:p>
        </w:tc>
        <w:tc>
          <w:tcPr>
            <w:tcW w:w="709" w:type="dxa"/>
            <w:tcBorders>
              <w:top w:val="nil"/>
              <w:left w:val="nil"/>
              <w:bottom w:val="nil"/>
              <w:right w:val="nil"/>
            </w:tcBorders>
          </w:tcPr>
          <w:p w14:paraId="599BC335" w14:textId="77777777" w:rsidR="006F62BE" w:rsidRPr="00DB03F7" w:rsidRDefault="006F62BE" w:rsidP="006F62BE">
            <w:pPr>
              <w:spacing w:line="240" w:lineRule="auto"/>
              <w:jc w:val="both"/>
              <w:rPr>
                <w:rPrChange w:id="489" w:author="Sergio Barona" w:date="2024-02-12T23:22:00Z">
                  <w:rPr>
                    <w:lang w:val="es-ES_tradnl"/>
                  </w:rPr>
                </w:rPrChange>
              </w:rPr>
            </w:pPr>
            <w:r w:rsidRPr="00DB03F7">
              <w:rPr>
                <w:rPrChange w:id="490" w:author="Sergio Barona" w:date="2024-02-12T23:22:00Z">
                  <w:rPr>
                    <w:lang w:val="es-ES_tradnl"/>
                  </w:rPr>
                </w:rPrChange>
              </w:rPr>
              <w:t>57</w:t>
            </w:r>
          </w:p>
        </w:tc>
        <w:tc>
          <w:tcPr>
            <w:tcW w:w="1134" w:type="dxa"/>
            <w:tcBorders>
              <w:top w:val="nil"/>
              <w:left w:val="nil"/>
              <w:bottom w:val="nil"/>
              <w:right w:val="nil"/>
            </w:tcBorders>
          </w:tcPr>
          <w:p w14:paraId="479CAE9B" w14:textId="77777777" w:rsidR="006F62BE" w:rsidRPr="00DB03F7" w:rsidRDefault="006F62BE" w:rsidP="006F62BE">
            <w:pPr>
              <w:spacing w:line="240" w:lineRule="auto"/>
              <w:jc w:val="both"/>
              <w:rPr>
                <w:rPrChange w:id="491" w:author="Sergio Barona" w:date="2024-02-12T23:22:00Z">
                  <w:rPr>
                    <w:lang w:val="es-ES_tradnl"/>
                  </w:rPr>
                </w:rPrChange>
              </w:rPr>
            </w:pPr>
            <w:r w:rsidRPr="00DB03F7">
              <w:rPr>
                <w:rPrChange w:id="492" w:author="Sergio Barona" w:date="2024-02-12T23:22:00Z">
                  <w:rPr>
                    <w:lang w:val="es-ES_tradnl"/>
                  </w:rPr>
                </w:rPrChange>
              </w:rPr>
              <w:t>.50</w:t>
            </w:r>
          </w:p>
        </w:tc>
        <w:tc>
          <w:tcPr>
            <w:tcW w:w="1275" w:type="dxa"/>
            <w:tcBorders>
              <w:top w:val="nil"/>
              <w:left w:val="nil"/>
              <w:bottom w:val="nil"/>
              <w:right w:val="nil"/>
            </w:tcBorders>
          </w:tcPr>
          <w:p w14:paraId="60E34ECB" w14:textId="77777777" w:rsidR="006F62BE" w:rsidRPr="00DB03F7" w:rsidRDefault="006F62BE" w:rsidP="006F62BE">
            <w:pPr>
              <w:spacing w:line="240" w:lineRule="auto"/>
              <w:jc w:val="both"/>
              <w:rPr>
                <w:rPrChange w:id="493" w:author="Sergio Barona" w:date="2024-02-12T23:22:00Z">
                  <w:rPr>
                    <w:lang w:val="es-ES_tradnl"/>
                  </w:rPr>
                </w:rPrChange>
              </w:rPr>
            </w:pPr>
            <w:r w:rsidRPr="00DB03F7">
              <w:rPr>
                <w:rPrChange w:id="494" w:author="Sergio Barona" w:date="2024-02-12T23:22:00Z">
                  <w:rPr>
                    <w:lang w:val="es-ES_tradnl"/>
                  </w:rPr>
                </w:rPrChange>
              </w:rPr>
              <w:t>.17</w:t>
            </w:r>
          </w:p>
        </w:tc>
        <w:tc>
          <w:tcPr>
            <w:tcW w:w="1134" w:type="dxa"/>
            <w:tcBorders>
              <w:top w:val="nil"/>
              <w:left w:val="nil"/>
              <w:bottom w:val="nil"/>
              <w:right w:val="nil"/>
            </w:tcBorders>
          </w:tcPr>
          <w:p w14:paraId="0B529D76" w14:textId="77777777" w:rsidR="006F62BE" w:rsidRPr="00DB03F7" w:rsidRDefault="006F62BE" w:rsidP="006F62BE">
            <w:pPr>
              <w:spacing w:line="240" w:lineRule="auto"/>
              <w:jc w:val="both"/>
              <w:rPr>
                <w:rPrChange w:id="495" w:author="Sergio Barona" w:date="2024-02-12T23:22:00Z">
                  <w:rPr>
                    <w:lang w:val="es-ES_tradnl"/>
                  </w:rPr>
                </w:rPrChange>
              </w:rPr>
            </w:pPr>
            <w:r w:rsidRPr="00DB03F7">
              <w:rPr>
                <w:rPrChange w:id="496" w:author="Sergio Barona" w:date="2024-02-12T23:22:00Z">
                  <w:rPr>
                    <w:lang w:val="es-ES_tradnl"/>
                  </w:rPr>
                </w:rPrChange>
              </w:rPr>
              <w:t>.18</w:t>
            </w:r>
          </w:p>
        </w:tc>
        <w:tc>
          <w:tcPr>
            <w:tcW w:w="1276" w:type="dxa"/>
            <w:tcBorders>
              <w:top w:val="nil"/>
              <w:left w:val="nil"/>
              <w:bottom w:val="nil"/>
              <w:right w:val="nil"/>
            </w:tcBorders>
          </w:tcPr>
          <w:p w14:paraId="7B6F77ED" w14:textId="77777777" w:rsidR="006F62BE" w:rsidRPr="00DB03F7" w:rsidRDefault="006F62BE" w:rsidP="006F62BE">
            <w:pPr>
              <w:spacing w:line="240" w:lineRule="auto"/>
              <w:jc w:val="both"/>
              <w:rPr>
                <w:rPrChange w:id="497" w:author="Sergio Barona" w:date="2024-02-12T23:22:00Z">
                  <w:rPr>
                    <w:lang w:val="es-ES_tradnl"/>
                  </w:rPr>
                </w:rPrChange>
              </w:rPr>
            </w:pPr>
            <w:r w:rsidRPr="00DB03F7">
              <w:rPr>
                <w:rPrChange w:id="498" w:author="Sergio Barona" w:date="2024-02-12T23:22:00Z">
                  <w:rPr>
                    <w:lang w:val="es-ES_tradnl"/>
                  </w:rPr>
                </w:rPrChange>
              </w:rPr>
              <w:t>.8</w:t>
            </w:r>
          </w:p>
        </w:tc>
      </w:tr>
      <w:tr w:rsidR="007C13C9" w:rsidRPr="00DB03F7" w14:paraId="0ED97634" w14:textId="77777777" w:rsidTr="00117649">
        <w:tc>
          <w:tcPr>
            <w:tcW w:w="9214" w:type="dxa"/>
            <w:gridSpan w:val="6"/>
            <w:tcBorders>
              <w:top w:val="single" w:sz="6" w:space="0" w:color="auto"/>
              <w:left w:val="nil"/>
              <w:bottom w:val="nil"/>
              <w:right w:val="nil"/>
            </w:tcBorders>
          </w:tcPr>
          <w:p w14:paraId="2F6D4AC0" w14:textId="77777777" w:rsidR="006F62BE" w:rsidRPr="00DB03F7" w:rsidRDefault="006F62BE" w:rsidP="006F62BE">
            <w:pPr>
              <w:spacing w:line="240" w:lineRule="auto"/>
              <w:jc w:val="both"/>
              <w:rPr>
                <w:rPrChange w:id="499" w:author="Sergio Barona" w:date="2024-02-12T23:22:00Z">
                  <w:rPr>
                    <w:lang w:val="es-ES_tradnl"/>
                  </w:rPr>
                </w:rPrChange>
              </w:rPr>
            </w:pPr>
          </w:p>
        </w:tc>
      </w:tr>
    </w:tbl>
    <w:p w14:paraId="3C21E80D" w14:textId="3EC6C2F4" w:rsidR="006F62BE" w:rsidRPr="00DB03F7" w:rsidRDefault="00BA3C1F" w:rsidP="006F62BE">
      <w:pPr>
        <w:spacing w:line="240" w:lineRule="auto"/>
        <w:jc w:val="both"/>
      </w:pPr>
      <w:r w:rsidRPr="00DB03F7">
        <w:t>Source</w:t>
      </w:r>
      <w:r w:rsidR="006F62BE" w:rsidRPr="00DB03F7">
        <w:t xml:space="preserve">: </w:t>
      </w:r>
      <w:r w:rsidR="007C5406" w:rsidRPr="00DB03F7">
        <w:t>Author’s</w:t>
      </w:r>
      <w:r w:rsidRPr="00DB03F7">
        <w:t xml:space="preserve"> production base</w:t>
      </w:r>
      <w:r w:rsidR="00D102B8" w:rsidRPr="00DB03F7">
        <w:t xml:space="preserve">d </w:t>
      </w:r>
      <w:r w:rsidRPr="00DB03F7">
        <w:t xml:space="preserve">on data from </w:t>
      </w:r>
      <w:r w:rsidR="00FD6187" w:rsidRPr="00DB03F7">
        <w:t xml:space="preserve">the </w:t>
      </w:r>
      <w:r w:rsidRPr="00DB03F7">
        <w:t>WVS</w:t>
      </w:r>
      <w:r w:rsidR="006F62BE" w:rsidRPr="00DB03F7">
        <w:t>.</w:t>
      </w:r>
    </w:p>
    <w:p w14:paraId="27211264" w14:textId="77777777" w:rsidR="00D36276" w:rsidRDefault="00D36276" w:rsidP="009F6F13">
      <w:pPr>
        <w:spacing w:after="0" w:line="240" w:lineRule="auto"/>
        <w:ind w:firstLine="284"/>
        <w:jc w:val="both"/>
        <w:rPr>
          <w:ins w:id="500" w:author="Sergio Barona" w:date="2024-02-15T22:54:00Z"/>
        </w:rPr>
      </w:pPr>
    </w:p>
    <w:p w14:paraId="7B9BBD9A" w14:textId="4A9C8974" w:rsidR="00D102B8" w:rsidRDefault="00D102B8" w:rsidP="009F6F13">
      <w:pPr>
        <w:spacing w:after="0" w:line="240" w:lineRule="auto"/>
        <w:ind w:firstLine="284"/>
        <w:jc w:val="both"/>
        <w:rPr>
          <w:ins w:id="501" w:author="Sergio Barona" w:date="2024-02-15T23:24:00Z"/>
        </w:rPr>
      </w:pPr>
      <w:r w:rsidRPr="00DB03F7">
        <w:t xml:space="preserve">In the first instance, since a country's income is related to its environmental demand and capacity to design and implement policies, </w:t>
      </w:r>
      <w:r w:rsidR="00B83DBD" w:rsidRPr="00DB03F7">
        <w:t xml:space="preserve">the </w:t>
      </w:r>
      <w:r w:rsidRPr="00DB03F7">
        <w:t>real GDP per capita Purchasing Power Parity (at constant 2011 international prices) World Bank (2019a) was included. Second</w:t>
      </w:r>
      <w:r w:rsidR="00B83DBD" w:rsidRPr="00DB03F7">
        <w:t>ly</w:t>
      </w:r>
      <w:r w:rsidRPr="00DB03F7">
        <w:t>, general globalization index by Gygli et al. (2019) is used to measure openness in the economic (trade and economic globalization), social, and political dimensions. Thirdly,</w:t>
      </w:r>
      <w:ins w:id="502" w:author="Sergio Barona" w:date="2024-02-15T23:21:00Z">
        <w:r w:rsidR="00056DB0">
          <w:t xml:space="preserve"> </w:t>
        </w:r>
      </w:ins>
      <w:ins w:id="503" w:author="Sergio Barona" w:date="2024-02-15T23:22:00Z">
        <w:r w:rsidR="00056DB0">
          <w:t>based on</w:t>
        </w:r>
      </w:ins>
      <w:ins w:id="504" w:author="Sergio Barona" w:date="2024-02-15T23:21:00Z">
        <w:r w:rsidR="00056DB0">
          <w:t xml:space="preserve"> data </w:t>
        </w:r>
      </w:ins>
      <w:ins w:id="505" w:author="Sergio Barona" w:date="2024-02-15T23:22:00Z">
        <w:r w:rsidR="00056DB0">
          <w:t>extracted</w:t>
        </w:r>
      </w:ins>
      <w:ins w:id="506" w:author="Sergio Barona" w:date="2024-02-15T23:21:00Z">
        <w:r w:rsidR="00056DB0">
          <w:t xml:space="preserve"> from BP (2020), Enerdata (2019) and EIA (</w:t>
        </w:r>
      </w:ins>
      <w:ins w:id="507" w:author="Sergio Barona" w:date="2024-02-15T23:22:00Z">
        <w:r w:rsidR="00056DB0">
          <w:t>2020),</w:t>
        </w:r>
      </w:ins>
      <w:r w:rsidRPr="00DB03F7">
        <w:t xml:space="preserve"> </w:t>
      </w:r>
      <w:ins w:id="508" w:author="Sergio Barona" w:date="2024-02-15T23:21:00Z">
        <w:r w:rsidR="00D10536">
          <w:t>n</w:t>
        </w:r>
      </w:ins>
      <w:r w:rsidRPr="00DB03F7">
        <w:t xml:space="preserve">ational coal production is taken into consideration, following Sherwood (2011) who </w:t>
      </w:r>
      <w:ins w:id="509" w:author="Sergio Barona" w:date="2024-02-15T23:17:00Z">
        <w:r w:rsidR="00D10536">
          <w:t>points out</w:t>
        </w:r>
        <w:r w:rsidR="00D10536" w:rsidRPr="00DB03F7">
          <w:t xml:space="preserve"> </w:t>
        </w:r>
      </w:ins>
      <w:r w:rsidRPr="00DB03F7">
        <w:t>a negative relationship between the acceptance of climate change and coal production, given its harmful effects on the environment</w:t>
      </w:r>
      <w:r w:rsidR="00CA33C4" w:rsidRPr="00DB03F7">
        <w:t>.</w:t>
      </w:r>
      <w:r w:rsidRPr="00DB03F7">
        <w:t xml:space="preserve"> </w:t>
      </w:r>
      <w:ins w:id="510" w:author="Sergio Barona" w:date="2024-02-15T23:23:00Z">
        <w:r w:rsidR="00056DB0">
          <w:t xml:space="preserve">In fourth place, a democracy index was taken form the Polity IV dataset (Marshall et al., 2017). Fifth, the quality of institutions was considered </w:t>
        </w:r>
      </w:ins>
      <w:ins w:id="511" w:author="Sergio Barona" w:date="2024-02-15T23:24:00Z">
        <w:r w:rsidR="00056DB0">
          <w:t xml:space="preserve">by means of political stability average and corruption control from Kaufmann &amp; Kraay (2018). Sixth, </w:t>
        </w:r>
      </w:ins>
      <w:ins w:id="512" w:author="Sergio Barona" w:date="2024-02-15T23:26:00Z">
        <w:r w:rsidR="00056DB0" w:rsidRPr="00DB03F7">
          <w:t>public perceptions of climate change were controlled using a global survey of views on climate change conducted during 2007-2008 by GALLUP (2019)</w:t>
        </w:r>
      </w:ins>
    </w:p>
    <w:p w14:paraId="5524CE80" w14:textId="77777777" w:rsidR="00056DB0" w:rsidRDefault="00056DB0" w:rsidP="009F6F13">
      <w:pPr>
        <w:spacing w:after="0" w:line="240" w:lineRule="auto"/>
        <w:ind w:firstLine="284"/>
        <w:jc w:val="both"/>
        <w:rPr>
          <w:ins w:id="513" w:author="Sergio Barona" w:date="2024-02-15T23:24:00Z"/>
        </w:rPr>
      </w:pPr>
    </w:p>
    <w:p w14:paraId="46BF09EC" w14:textId="16C5F948" w:rsidR="00056DB0" w:rsidRPr="00DB03F7" w:rsidDel="00056DB0" w:rsidRDefault="00056DB0" w:rsidP="009F6F13">
      <w:pPr>
        <w:spacing w:after="0" w:line="240" w:lineRule="auto"/>
        <w:ind w:firstLine="284"/>
        <w:jc w:val="both"/>
        <w:rPr>
          <w:del w:id="514" w:author="Sergio Barona" w:date="2024-02-15T23:25:00Z"/>
        </w:rPr>
      </w:pPr>
      <w:ins w:id="515" w:author="Sergio Barona" w:date="2024-02-15T23:25:00Z">
        <w:r w:rsidRPr="00056DB0">
          <w:t>Finally, regional dummies by continent were incorporated</w:t>
        </w:r>
      </w:ins>
      <w:ins w:id="516" w:author="Sergio Barona" w:date="2024-02-15T23:29:00Z">
        <w:r>
          <w:t>.</w:t>
        </w:r>
      </w:ins>
      <w:ins w:id="517" w:author="Sergio Barona" w:date="2024-02-15T23:25:00Z">
        <w:r w:rsidRPr="00056DB0">
          <w:t xml:space="preserve"> </w:t>
        </w:r>
      </w:ins>
      <w:ins w:id="518" w:author="Sergio Barona" w:date="2024-02-15T23:29:00Z">
        <w:r>
          <w:t>I</w:t>
        </w:r>
      </w:ins>
      <w:ins w:id="519" w:author="Sergio Barona" w:date="2024-02-15T23:25:00Z">
        <w:r w:rsidRPr="00056DB0">
          <w:t xml:space="preserve">n accordance with the World Bank classification, </w:t>
        </w:r>
      </w:ins>
      <w:ins w:id="520" w:author="Sergio Barona" w:date="2024-02-15T23:29:00Z">
        <w:r>
          <w:t>the countries in sample are</w:t>
        </w:r>
      </w:ins>
      <w:ins w:id="521" w:author="Sergio Barona" w:date="2024-02-15T23:31:00Z">
        <w:r>
          <w:t xml:space="preserve"> </w:t>
        </w:r>
        <w:r w:rsidR="005D500E">
          <w:t>classified into the following regions:</w:t>
        </w:r>
      </w:ins>
      <w:ins w:id="522" w:author="Sergio Barona" w:date="2024-02-15T23:29:00Z">
        <w:r>
          <w:t xml:space="preserve"> </w:t>
        </w:r>
      </w:ins>
      <w:ins w:id="523" w:author="Sergio Barona" w:date="2024-02-15T23:25:00Z">
        <w:r w:rsidRPr="00056DB0">
          <w:t xml:space="preserve">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w:t>
        </w:r>
        <w:proofErr w:type="gramStart"/>
        <w:r w:rsidRPr="00056DB0">
          <w:t>consists</w:t>
        </w:r>
        <w:proofErr w:type="gramEnd"/>
        <w:r w:rsidRPr="00056DB0">
          <w:t>.</w:t>
        </w:r>
      </w:ins>
    </w:p>
    <w:p w14:paraId="3A7C41C4" w14:textId="77777777" w:rsidR="002B31F4" w:rsidRPr="00DB03F7" w:rsidRDefault="002B31F4" w:rsidP="009F6F13">
      <w:pPr>
        <w:spacing w:after="0" w:line="240" w:lineRule="auto"/>
        <w:ind w:firstLine="284"/>
        <w:jc w:val="both"/>
      </w:pPr>
    </w:p>
    <w:p w14:paraId="783D3BCB" w14:textId="42836FA8" w:rsidR="00B83DBD" w:rsidRPr="00DB03F7" w:rsidRDefault="00B83DBD" w:rsidP="009F6F13">
      <w:pPr>
        <w:spacing w:after="0" w:line="240" w:lineRule="auto"/>
        <w:ind w:firstLine="284"/>
        <w:jc w:val="both"/>
      </w:pPr>
      <w:del w:id="524" w:author="Sergio Barona" w:date="2024-02-15T23:24:00Z">
        <w:r w:rsidRPr="00DB03F7" w:rsidDel="00056DB0">
          <w:delText xml:space="preserve">In fourth place, a democracy index was </w:delText>
        </w:r>
        <w:r w:rsidR="009B72B1" w:rsidRPr="00DB03F7" w:rsidDel="00056DB0">
          <w:delText>taken</w:delText>
        </w:r>
        <w:r w:rsidRPr="00DB03F7" w:rsidDel="00056DB0">
          <w:delText xml:space="preserve"> from the Polity IV dataset (Marshall et al., 2017). Fifth, the quality of institutions was </w:delText>
        </w:r>
        <w:r w:rsidR="005827CF" w:rsidRPr="00DB03F7" w:rsidDel="00056DB0">
          <w:delText>borne in mind</w:delText>
        </w:r>
        <w:r w:rsidRPr="00DB03F7" w:rsidDel="00056DB0">
          <w:delText xml:space="preserve">, </w:delText>
        </w:r>
        <w:r w:rsidR="009B72B1" w:rsidRPr="00DB03F7" w:rsidDel="00056DB0">
          <w:delText xml:space="preserve">using </w:delText>
        </w:r>
        <w:r w:rsidRPr="00DB03F7" w:rsidDel="00056DB0">
          <w:delText xml:space="preserve">the political stability </w:delText>
        </w:r>
        <w:r w:rsidR="0090190D" w:rsidRPr="00DB03F7" w:rsidDel="00056DB0">
          <w:delText xml:space="preserve">average </w:delText>
        </w:r>
        <w:r w:rsidRPr="00DB03F7" w:rsidDel="00056DB0">
          <w:delText xml:space="preserve">and </w:delText>
        </w:r>
        <w:r w:rsidR="0090190D" w:rsidRPr="00DB03F7" w:rsidDel="00056DB0">
          <w:delText xml:space="preserve">corruption </w:delText>
        </w:r>
        <w:r w:rsidRPr="00DB03F7" w:rsidDel="00056DB0">
          <w:delText xml:space="preserve">control from Kaufmann &amp; Kraay (2018). </w:delText>
        </w:r>
      </w:del>
      <w:del w:id="525" w:author="Sergio Barona" w:date="2024-02-15T23:26:00Z">
        <w:r w:rsidRPr="00DB03F7" w:rsidDel="00056DB0">
          <w:delText xml:space="preserve">Sixth, public perceptions of climate change were controlled using a global survey of views on climate change conducted during 2007-2008 by GALLUP (2019); </w:delText>
        </w:r>
        <w:r w:rsidR="0090190D" w:rsidRPr="00DB03F7" w:rsidDel="00056DB0">
          <w:delText>subsequently</w:delText>
        </w:r>
        <w:r w:rsidRPr="00DB03F7" w:rsidDel="00056DB0">
          <w:delText xml:space="preserve">, the fraction of the population that views global warming as a serious personal threat was included. </w:delText>
        </w:r>
      </w:del>
      <w:del w:id="526" w:author="Sergio Barona" w:date="2024-02-15T23:25:00Z">
        <w:r w:rsidRPr="00DB03F7" w:rsidDel="00056DB0">
          <w:delText xml:space="preserve">Finally, regional </w:delText>
        </w:r>
        <w:r w:rsidRPr="00DB03F7" w:rsidDel="00056DB0">
          <w:rPr>
            <w:i/>
            <w:iCs/>
          </w:rPr>
          <w:delText>dummies</w:delText>
        </w:r>
        <w:r w:rsidRPr="00DB03F7" w:rsidDel="00056DB0">
          <w:delText xml:space="preserve"> by continent were in</w:delText>
        </w:r>
        <w:r w:rsidR="001E51A4" w:rsidRPr="00DB03F7" w:rsidDel="00056DB0">
          <w:delText>corporated</w:delText>
        </w:r>
        <w:r w:rsidR="003854A9" w:rsidRPr="00DB03F7" w:rsidDel="00056DB0">
          <w:delText xml:space="preserve">, </w:delText>
        </w:r>
        <w:r w:rsidR="00DB4FC7" w:rsidRPr="00DB03F7" w:rsidDel="00056DB0">
          <w:delText>in accordance with</w:delText>
        </w:r>
        <w:r w:rsidRPr="00DB03F7" w:rsidDel="00056DB0">
          <w:delText xml:space="preserve"> the World Bank classification, which included East Asia and the Pacific, Europe and Central Asia, Latin America and the Caribbean, the Middle East and North Africa, North America, South Asia, and Sub-Saharan Africa. Table 2 reports the descriptive statistics, including the religious tolerance index and the selected variables </w:delText>
        </w:r>
        <w:r w:rsidR="003854A9" w:rsidRPr="00DB03F7" w:rsidDel="00056DB0">
          <w:delText>of which it consists</w:delText>
        </w:r>
        <w:r w:rsidRPr="00DB03F7" w:rsidDel="00056DB0">
          <w:delText>.</w:delText>
        </w:r>
      </w:del>
    </w:p>
    <w:p w14:paraId="284E216C" w14:textId="77777777" w:rsidR="006C5749" w:rsidRPr="00DB03F7" w:rsidRDefault="006C5749" w:rsidP="009F6F13">
      <w:pPr>
        <w:spacing w:after="0" w:line="240" w:lineRule="auto"/>
        <w:ind w:firstLine="284"/>
        <w:jc w:val="both"/>
      </w:pPr>
    </w:p>
    <w:p w14:paraId="46CE1818" w14:textId="7AA40C8F" w:rsidR="006F62BE" w:rsidRPr="00DB03F7" w:rsidRDefault="006F62BE" w:rsidP="006F62BE">
      <w:pPr>
        <w:pStyle w:val="Prrafodelista"/>
        <w:numPr>
          <w:ilvl w:val="0"/>
          <w:numId w:val="1"/>
        </w:numPr>
        <w:jc w:val="both"/>
        <w:rPr>
          <w:b/>
        </w:rPr>
      </w:pPr>
      <w:r w:rsidRPr="00DB03F7">
        <w:rPr>
          <w:b/>
        </w:rPr>
        <w:t>M</w:t>
      </w:r>
      <w:r w:rsidR="00370001" w:rsidRPr="00DB03F7">
        <w:rPr>
          <w:b/>
        </w:rPr>
        <w:t>ethods</w:t>
      </w:r>
    </w:p>
    <w:p w14:paraId="380600B1" w14:textId="1FD5392C" w:rsidR="009F6F13" w:rsidRPr="00DB03F7" w:rsidRDefault="00B522D1" w:rsidP="009F6F13">
      <w:pPr>
        <w:spacing w:line="240" w:lineRule="auto"/>
        <w:ind w:firstLine="284"/>
        <w:jc w:val="both"/>
      </w:pPr>
      <w:r w:rsidRPr="00DB03F7">
        <w:t>The research of Sharma et al. (2021) will be taken as a reference, these authors having used the data provided by WVS to build a religiosity index supported by the proposal of Bénabou et al. (2015). From th</w:t>
      </w:r>
      <w:r w:rsidR="001C14F5" w:rsidRPr="00DB03F7">
        <w:t>is point</w:t>
      </w:r>
      <w:r w:rsidRPr="00DB03F7">
        <w:t xml:space="preserve">, </w:t>
      </w:r>
      <w:r w:rsidR="00901547" w:rsidRPr="00DB03F7">
        <w:t>and based</w:t>
      </w:r>
      <w:r w:rsidRPr="00DB03F7">
        <w:t xml:space="preserve"> on the information provided by WVS, we will construct a Religious Tolerance index to contrast its results in relation to the</w:t>
      </w:r>
      <w:ins w:id="527" w:author="Sergio Barona" w:date="2024-02-15T23:33:00Z">
        <w:r w:rsidR="005D500E">
          <w:t xml:space="preserve"> CPSS index above defined.</w:t>
        </w:r>
      </w:ins>
      <w:r w:rsidRPr="00DB03F7">
        <w:t xml:space="preserve"> </w:t>
      </w:r>
      <w:del w:id="528" w:author="Sergio Barona" w:date="2024-02-15T23:33:00Z">
        <w:r w:rsidRPr="00DB03F7" w:rsidDel="005D500E">
          <w:delText xml:space="preserve">Climate Change Policy </w:delText>
        </w:r>
        <w:r w:rsidR="009058F3" w:rsidRPr="00DB03F7" w:rsidDel="005D500E">
          <w:delText>Rigour</w:delText>
        </w:r>
        <w:r w:rsidRPr="00DB03F7" w:rsidDel="005D500E">
          <w:delText xml:space="preserve"> Index (CPSS) proposed by Sharma et al. (2021)</w:delText>
        </w:r>
      </w:del>
      <w:r w:rsidRPr="00DB03F7">
        <w:t>.</w:t>
      </w:r>
      <w:ins w:id="529" w:author="Sergio Barona" w:date="2024-02-15T23:33:00Z">
        <w:r w:rsidR="005D500E">
          <w:t xml:space="preserve"> Thu</w:t>
        </w:r>
      </w:ins>
      <w:ins w:id="530" w:author="Sergio Barona" w:date="2024-02-15T23:34:00Z">
        <w:r w:rsidR="005D500E">
          <w:t>s, we propose the following regression model:</w:t>
        </w:r>
      </w:ins>
    </w:p>
    <w:p w14:paraId="1B15F55D" w14:textId="738B33D4" w:rsidR="006F62BE" w:rsidRPr="00DB03F7" w:rsidRDefault="00000000" w:rsidP="006F62BE">
      <w:pPr>
        <w:spacing w:line="240" w:lineRule="auto"/>
        <w:ind w:firstLine="720"/>
        <w:jc w:val="center"/>
        <w:rPr>
          <w:iCs/>
        </w:rPr>
      </w:pP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Change w:id="531" w:author="Sergio Barona" w:date="2024-02-12T23:22:00Z">
                  <w:rPr>
                    <w:rFonts w:ascii="Cambria Math" w:hAnsi="Cambria Math"/>
                    <w:lang w:val="es-ES_tradnl"/>
                  </w:rPr>
                </w:rPrChange>
              </w:rPr>
              <m:t>α</m:t>
            </m:r>
            <m:r>
              <m:rPr>
                <m:sty m:val="p"/>
              </m:rPr>
              <w:rPr>
                <w:rFonts w:ascii="Cambria Math" w:hAnsi="Cambria Math"/>
              </w:rPr>
              <m:t>+</m:t>
            </m:r>
            <m:r>
              <m:rPr>
                <m:sty m:val="p"/>
              </m:rPr>
              <w:rPr>
                <w:rFonts w:ascii="Cambria Math" w:hAnsi="Cambria Math"/>
                <w:rPrChange w:id="532" w:author="Sergio Barona" w:date="2024-02-12T23:22:00Z">
                  <w:rPr>
                    <w:rFonts w:ascii="Cambria Math" w:hAnsi="Cambria Math"/>
                    <w:lang w:val="es-ES_tradnl"/>
                  </w:rPr>
                </w:rPrChange>
              </w:rPr>
              <m:t>β</m:t>
            </m:r>
            <m:r>
              <m:rPr>
                <m:sty m:val="p"/>
              </m:rPr>
              <w:rPr>
                <w:rFonts w:ascii="Cambria Math" w:hAnsi="Cambria Math"/>
              </w:rPr>
              <m:t xml:space="preserve"> RT</m:t>
            </m:r>
          </m:e>
          <m:sub>
            <m:r>
              <m:rPr>
                <m:sty m:val="p"/>
              </m:rPr>
              <w:rPr>
                <w:rFonts w:ascii="Cambria Math" w:hAnsi="Cambria Math"/>
              </w:rPr>
              <m:t>i</m:t>
            </m:r>
          </m:sub>
        </m:sSub>
        <m:r>
          <m:rPr>
            <m:sty m:val="p"/>
          </m:rPr>
          <w:rPr>
            <w:rFonts w:ascii="Cambria Math" w:hAnsi="Cambria Math"/>
          </w:rPr>
          <m:t>+</m:t>
        </m:r>
        <m:sSub>
          <m:sSubPr>
            <m:ctrlPr>
              <w:rPr>
                <w:rFonts w:ascii="Cambria Math" w:hAnsi="Cambria Math"/>
                <w:b/>
                <w:bCs/>
                <w:iCs/>
              </w:rPr>
            </m:ctrlPr>
          </m:sSubPr>
          <m:e>
            <m:sSup>
              <m:sSupPr>
                <m:ctrlPr>
                  <w:ins w:id="533" w:author="Sergio Barona" w:date="2024-02-15T23:54:00Z">
                    <w:rPr>
                      <w:rFonts w:ascii="Cambria Math" w:hAnsi="Cambria Math"/>
                      <w:b/>
                      <w:bCs/>
                    </w:rPr>
                  </w:ins>
                </m:ctrlPr>
              </m:sSupPr>
              <m:e>
                <m:r>
                  <w:ins w:id="534" w:author="Sergio Barona" w:date="2024-02-15T23:55:00Z">
                    <m:rPr>
                      <m:sty m:val="b"/>
                    </m:rPr>
                    <w:rPr>
                      <w:rFonts w:ascii="Cambria Math" w:hAnsi="Cambria Math"/>
                    </w:rPr>
                    <m:t>Γ</m:t>
                  </w:ins>
                </m:r>
              </m:e>
              <m:sup>
                <m:r>
                  <w:ins w:id="535" w:author="Sergio Barona" w:date="2024-02-15T23:58:00Z">
                    <m:rPr>
                      <m:sty m:val="bi"/>
                    </m:rPr>
                    <w:rPr>
                      <w:rFonts w:ascii="Cambria Math" w:hAnsi="Cambria Math"/>
                    </w:rPr>
                    <m:t>'</m:t>
                  </w:ins>
                </m:r>
              </m:sup>
            </m:sSup>
            <m:r>
              <m:rPr>
                <m:sty m:val="b"/>
              </m:rPr>
              <w:rPr>
                <w:rFonts w:ascii="Cambria Math" w:hAnsi="Cambria Math"/>
              </w:rPr>
              <m:t>CV</m:t>
            </m:r>
          </m:e>
          <m:sub>
            <m:r>
              <m:rPr>
                <m:sty m:val="b"/>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Change w:id="536" w:author="Sergio Barona" w:date="2024-02-12T23:22:00Z">
                  <w:rPr>
                    <w:rFonts w:ascii="Cambria Math" w:hAnsi="Cambria Math"/>
                    <w:lang w:val="es-ES_tradnl"/>
                  </w:rPr>
                </w:rPrChange>
              </w:rPr>
              <m:t>ϵ</m:t>
            </m:r>
          </m:e>
          <m:sub>
            <m:r>
              <m:rPr>
                <m:sty m:val="p"/>
              </m:rPr>
              <w:rPr>
                <w:rFonts w:ascii="Cambria Math" w:hAnsi="Cambria Math"/>
              </w:rPr>
              <m:t>i</m:t>
            </m:r>
          </m:sub>
        </m:sSub>
      </m:oMath>
      <w:r w:rsidR="006F62BE" w:rsidRPr="00DB03F7">
        <w:t xml:space="preserve">       (1)</w:t>
      </w:r>
    </w:p>
    <w:p w14:paraId="3472C275" w14:textId="21DBD469" w:rsidR="006F62BE" w:rsidRPr="00DB03F7" w:rsidDel="0042688E" w:rsidRDefault="009229CE" w:rsidP="0042688E">
      <w:pPr>
        <w:spacing w:line="240" w:lineRule="auto"/>
        <w:jc w:val="both"/>
        <w:rPr>
          <w:del w:id="537" w:author="Sergio Barona" w:date="2024-02-16T00:06:00Z"/>
        </w:rPr>
      </w:pPr>
      <w:r w:rsidRPr="00DB03F7">
        <w:t xml:space="preserve">      </w:t>
      </w:r>
      <w:del w:id="538" w:author="Sergio Barona" w:date="2024-02-16T00:06:00Z">
        <w:r w:rsidRPr="00DB03F7" w:rsidDel="0042688E">
          <w:delText>With a null hypothesis that:</w:delText>
        </w:r>
      </w:del>
    </w:p>
    <w:p w14:paraId="319ADBE5" w14:textId="19E01190" w:rsidR="006F62BE" w:rsidRPr="00DB03F7" w:rsidRDefault="00000000">
      <w:pPr>
        <w:spacing w:line="240" w:lineRule="auto"/>
        <w:jc w:val="both"/>
        <w:rPr>
          <w:iCs/>
          <w:rPrChange w:id="539" w:author="Sergio Barona" w:date="2024-02-12T23:22:00Z">
            <w:rPr>
              <w:iCs/>
              <w:lang w:val="es-ES_tradnl"/>
            </w:rPr>
          </w:rPrChange>
        </w:rPr>
        <w:pPrChange w:id="540" w:author="Sergio Barona" w:date="2024-02-16T00:06:00Z">
          <w:pPr>
            <w:spacing w:line="240" w:lineRule="auto"/>
            <w:ind w:firstLine="720"/>
            <w:jc w:val="both"/>
          </w:pPr>
        </w:pPrChange>
      </w:pPr>
      <m:oMathPara>
        <m:oMath>
          <m:sSub>
            <m:sSubPr>
              <m:ctrlPr>
                <w:del w:id="541" w:author="Sergio Barona" w:date="2024-02-16T00:06:00Z">
                  <w:rPr>
                    <w:rFonts w:ascii="Cambria Math" w:hAnsi="Cambria Math"/>
                    <w:iCs/>
                  </w:rPr>
                </w:del>
              </m:ctrlPr>
            </m:sSubPr>
            <m:e>
              <m:r>
                <w:del w:id="542" w:author="Sergio Barona" w:date="2024-02-16T00:06:00Z">
                  <m:rPr>
                    <m:sty m:val="p"/>
                  </m:rPr>
                  <w:rPr>
                    <w:rFonts w:ascii="Cambria Math" w:hAnsi="Cambria Math"/>
                    <w:rPrChange w:id="543" w:author="Sergio Barona" w:date="2024-02-12T23:22:00Z">
                      <w:rPr>
                        <w:rFonts w:ascii="Cambria Math" w:hAnsi="Cambria Math"/>
                        <w:lang w:val="es-ES_tradnl"/>
                      </w:rPr>
                    </w:rPrChange>
                  </w:rPr>
                  <m:t>H</m:t>
                </w:del>
              </m:r>
            </m:e>
            <m:sub>
              <m:r>
                <w:del w:id="544" w:author="Sergio Barona" w:date="2024-02-16T00:06:00Z">
                  <m:rPr>
                    <m:sty m:val="p"/>
                  </m:rPr>
                  <w:rPr>
                    <w:rFonts w:ascii="Cambria Math" w:hAnsi="Cambria Math"/>
                    <w:rPrChange w:id="545" w:author="Sergio Barona" w:date="2024-02-12T23:22:00Z">
                      <w:rPr>
                        <w:rFonts w:ascii="Cambria Math" w:hAnsi="Cambria Math"/>
                        <w:lang w:val="es-ES_tradnl"/>
                      </w:rPr>
                    </w:rPrChange>
                  </w:rPr>
                  <m:t>o</m:t>
                </w:del>
              </m:r>
            </m:sub>
          </m:sSub>
          <m:r>
            <w:del w:id="546" w:author="Sergio Barona" w:date="2024-02-16T00:06:00Z">
              <m:rPr>
                <m:sty m:val="p"/>
              </m:rPr>
              <w:rPr>
                <w:rFonts w:ascii="Cambria Math" w:hAnsi="Cambria Math"/>
                <w:rPrChange w:id="547" w:author="Sergio Barona" w:date="2024-02-12T23:22:00Z">
                  <w:rPr>
                    <w:rFonts w:ascii="Cambria Math" w:hAnsi="Cambria Math"/>
                    <w:lang w:val="es-ES_tradnl"/>
                  </w:rPr>
                </w:rPrChange>
              </w:rPr>
              <m:t xml:space="preserve">:the relationship between  </m:t>
            </w:del>
          </m:r>
          <m:sSub>
            <m:sSubPr>
              <m:ctrlPr>
                <w:del w:id="548" w:author="Sergio Barona" w:date="2024-02-16T00:06:00Z">
                  <w:rPr>
                    <w:rFonts w:ascii="Cambria Math" w:hAnsi="Cambria Math"/>
                    <w:iCs/>
                  </w:rPr>
                </w:del>
              </m:ctrlPr>
            </m:sSubPr>
            <m:e>
              <m:r>
                <w:del w:id="549" w:author="Sergio Barona" w:date="2024-02-16T00:06:00Z">
                  <m:rPr>
                    <m:sty m:val="p"/>
                  </m:rPr>
                  <w:rPr>
                    <w:rFonts w:ascii="Cambria Math" w:hAnsi="Cambria Math"/>
                    <w:rPrChange w:id="550" w:author="Sergio Barona" w:date="2024-02-12T23:22:00Z">
                      <w:rPr>
                        <w:rFonts w:ascii="Cambria Math" w:hAnsi="Cambria Math"/>
                        <w:lang w:val="es-ES_tradnl"/>
                      </w:rPr>
                    </w:rPrChange>
                  </w:rPr>
                  <m:t>CCPS</m:t>
                </w:del>
              </m:r>
            </m:e>
            <m:sub>
              <m:r>
                <w:del w:id="551" w:author="Sergio Barona" w:date="2024-02-16T00:06:00Z">
                  <m:rPr>
                    <m:sty m:val="p"/>
                  </m:rPr>
                  <w:rPr>
                    <w:rFonts w:ascii="Cambria Math" w:hAnsi="Cambria Math"/>
                    <w:rPrChange w:id="552" w:author="Sergio Barona" w:date="2024-02-12T23:22:00Z">
                      <w:rPr>
                        <w:rFonts w:ascii="Cambria Math" w:hAnsi="Cambria Math"/>
                        <w:lang w:val="es-ES_tradnl"/>
                      </w:rPr>
                    </w:rPrChange>
                  </w:rPr>
                  <m:t>i</m:t>
                </w:del>
              </m:r>
            </m:sub>
          </m:sSub>
          <m:r>
            <w:del w:id="553" w:author="Sergio Barona" w:date="2024-02-16T00:06:00Z">
              <m:rPr>
                <m:sty m:val="p"/>
              </m:rPr>
              <w:rPr>
                <w:rFonts w:ascii="Cambria Math" w:hAnsi="Cambria Math"/>
                <w:rPrChange w:id="554" w:author="Sergio Barona" w:date="2024-02-12T23:22:00Z">
                  <w:rPr>
                    <w:rFonts w:ascii="Cambria Math" w:hAnsi="Cambria Math"/>
                    <w:lang w:val="es-ES_tradnl"/>
                  </w:rPr>
                </w:rPrChange>
              </w:rPr>
              <m:t xml:space="preserve"> and religious tolerance is statistically insignificant. </m:t>
            </w:del>
          </m:r>
        </m:oMath>
      </m:oMathPara>
    </w:p>
    <w:p w14:paraId="64A93DCA" w14:textId="085B7CC7" w:rsidR="005D500E" w:rsidRDefault="005D500E" w:rsidP="00E96877">
      <w:pPr>
        <w:jc w:val="both"/>
        <w:rPr>
          <w:rFonts w:eastAsiaTheme="minorEastAsia"/>
          <w:iCs/>
        </w:rPr>
      </w:pPr>
      <w:ins w:id="555" w:author="Sergio Barona" w:date="2024-02-15T23:34:00Z">
        <w:r>
          <w:lastRenderedPageBreak/>
          <w:t>w</w:t>
        </w:r>
      </w:ins>
      <w:r w:rsidR="00F45BC6" w:rsidRPr="00DB03F7">
        <w:t>here</w:t>
      </w:r>
      <w:r w:rsidR="006F62BE" w:rsidRPr="00DB03F7">
        <w:t xml:space="preserve"> </w:t>
      </w:r>
      <m:oMath>
        <m:sSub>
          <m:sSubPr>
            <m:ctrlPr>
              <w:rPr>
                <w:rFonts w:ascii="Cambria Math" w:hAnsi="Cambria Math"/>
              </w:rPr>
            </m:ctrlPr>
          </m:sSubPr>
          <m:e>
            <m:r>
              <m:rPr>
                <m:sty m:val="p"/>
              </m:rPr>
              <w:rPr>
                <w:rFonts w:ascii="Cambria Math" w:hAnsi="Cambria Math"/>
              </w:rPr>
              <m:t>CCPS</m:t>
            </m:r>
          </m:e>
          <m:sub>
            <m:r>
              <m:rPr>
                <m:sty m:val="p"/>
              </m:rPr>
              <w:rPr>
                <w:rFonts w:ascii="Cambria Math" w:hAnsi="Cambria Math"/>
              </w:rPr>
              <m:t>i</m:t>
            </m:r>
          </m:sub>
        </m:sSub>
      </m:oMath>
      <w:r w:rsidR="006F62BE" w:rsidRPr="00DB03F7">
        <w:t xml:space="preserve"> </w:t>
      </w:r>
      <w:r w:rsidR="00F45BC6" w:rsidRPr="00DB03F7">
        <w:t>is the rigor</w:t>
      </w:r>
      <w:r w:rsidR="00901547" w:rsidRPr="00DB03F7">
        <w:t>osity index</w:t>
      </w:r>
      <w:r w:rsidR="00F45BC6" w:rsidRPr="00DB03F7">
        <w:t xml:space="preserve"> of climate change policy in country</w:t>
      </w:r>
      <w:r>
        <w:t>, and</w:t>
      </w:r>
      <w:r w:rsidR="006F62BE" w:rsidRPr="00DB03F7">
        <w:t xml:space="preserve"> </w:t>
      </w: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i</m:t>
            </m:r>
          </m:sub>
        </m:sSub>
      </m:oMath>
      <w:r w:rsidR="006F62BE" w:rsidRPr="00DB03F7">
        <w:t xml:space="preserve"> </w:t>
      </w:r>
      <w:r w:rsidR="00F45BC6" w:rsidRPr="00DB03F7">
        <w:t>is a</w:t>
      </w:r>
      <w:ins w:id="556" w:author="Sergio Barona" w:date="2024-02-15T23:36:00Z">
        <w:r>
          <w:t>n</w:t>
        </w:r>
      </w:ins>
      <w:r w:rsidR="00F45BC6" w:rsidRPr="00DB03F7">
        <w:t xml:space="preserve"> </w:t>
      </w:r>
      <w:del w:id="557" w:author="Sergio Barona" w:date="2024-02-15T23:34:00Z">
        <w:r w:rsidR="00F45BC6" w:rsidRPr="00DB03F7" w:rsidDel="005D500E">
          <w:delText xml:space="preserve">set </w:delText>
        </w:r>
      </w:del>
      <w:ins w:id="558" w:author="Sergio Barona" w:date="2024-02-15T23:34:00Z">
        <w:r>
          <w:t>n-vector</w:t>
        </w:r>
        <w:r w:rsidRPr="00DB03F7">
          <w:t xml:space="preserve"> </w:t>
        </w:r>
      </w:ins>
      <w:r w:rsidR="00F45BC6" w:rsidRPr="00DB03F7">
        <w:t>of control variables that include real GDP per capita, globalization index, quality of institutions, public perceptions of climate change, and regional dummy variables</w:t>
      </w:r>
      <w:del w:id="559" w:author="Sergio Barona" w:date="2024-02-15T23:35:00Z">
        <w:r w:rsidR="00F45BC6" w:rsidRPr="00DB03F7" w:rsidDel="005D500E">
          <w:delText>.</w:delText>
        </w:r>
      </w:del>
      <w:ins w:id="560" w:author="Sergio Barona" w:date="2024-02-15T23:35:00Z">
        <w:r>
          <w:t xml:space="preserve"> </w:t>
        </w:r>
      </w:ins>
      <w:ins w:id="561" w:author="Sergio Barona" w:date="2024-02-15T23:37:00Z">
        <w:r>
          <w:t xml:space="preserve">The error term </w:t>
        </w:r>
      </w:ins>
      <m:oMath>
        <m:sSub>
          <m:sSubPr>
            <m:ctrlPr>
              <w:ins w:id="562" w:author="Sergio Barona" w:date="2024-02-15T23:37:00Z">
                <w:rPr>
                  <w:rFonts w:ascii="Cambria Math" w:hAnsi="Cambria Math"/>
                </w:rPr>
              </w:ins>
            </m:ctrlPr>
          </m:sSubPr>
          <m:e>
            <m:r>
              <w:ins w:id="563" w:author="Sergio Barona" w:date="2024-02-15T23:37:00Z">
                <m:rPr>
                  <m:sty m:val="p"/>
                </m:rPr>
                <w:rPr>
                  <w:rFonts w:ascii="Cambria Math" w:hAnsi="Cambria Math"/>
                </w:rPr>
                <m:t>ϵ</m:t>
              </w:ins>
            </m:r>
          </m:e>
          <m:sub>
            <m:r>
              <w:ins w:id="564" w:author="Sergio Barona" w:date="2024-02-15T23:37:00Z">
                <m:rPr>
                  <m:sty m:val="p"/>
                </m:rPr>
                <w:rPr>
                  <w:rFonts w:ascii="Cambria Math" w:hAnsi="Cambria Math"/>
                </w:rPr>
                <m:t>i</m:t>
              </w:ins>
            </m:r>
          </m:sub>
        </m:sSub>
      </m:oMath>
      <w:ins w:id="565" w:author="Sergio Barona" w:date="2024-02-15T23:37:00Z">
        <w:r>
          <w:rPr>
            <w:rFonts w:eastAsiaTheme="minorEastAsia"/>
          </w:rPr>
          <w:t xml:space="preserve"> is assumed to be normally distributed </w:t>
        </w:r>
      </w:ins>
      <w:ins w:id="566" w:author="Sergio Barona" w:date="2024-02-15T23:38:00Z">
        <w:r>
          <w:rPr>
            <w:rFonts w:eastAsiaTheme="minorEastAsia"/>
          </w:rPr>
          <w:t xml:space="preserve">with zero mean and </w:t>
        </w:r>
      </w:ins>
      <w:ins w:id="567" w:author="Sergio Barona" w:date="2024-02-15T23:39:00Z">
        <w:r>
          <w:rPr>
            <w:rFonts w:eastAsiaTheme="minorEastAsia"/>
          </w:rPr>
          <w:t>constant</w:t>
        </w:r>
      </w:ins>
      <w:ins w:id="568" w:author="Sergio Barona" w:date="2024-02-15T23:38:00Z">
        <w:r>
          <w:rPr>
            <w:rFonts w:eastAsiaTheme="minorEastAsia"/>
          </w:rPr>
          <w:t xml:space="preserve"> variance</w:t>
        </w:r>
      </w:ins>
      <w:ins w:id="569" w:author="Sergio Barona" w:date="2024-02-15T23:39:00Z">
        <w:r>
          <w:rPr>
            <w:rFonts w:eastAsiaTheme="minorEastAsia"/>
          </w:rPr>
          <w:t xml:space="preserve"> such that </w:t>
        </w:r>
      </w:ins>
      <m:oMath>
        <m:sSub>
          <m:sSubPr>
            <m:ctrlPr>
              <w:ins w:id="570" w:author="Sergio Barona" w:date="2024-02-15T23:40:00Z">
                <w:rPr>
                  <w:rFonts w:ascii="Cambria Math" w:hAnsi="Cambria Math"/>
                </w:rPr>
              </w:ins>
            </m:ctrlPr>
          </m:sSubPr>
          <m:e>
            <m:r>
              <w:ins w:id="571" w:author="Sergio Barona" w:date="2024-02-15T23:40:00Z">
                <m:rPr>
                  <m:sty m:val="p"/>
                </m:rPr>
                <w:rPr>
                  <w:rFonts w:ascii="Cambria Math" w:hAnsi="Cambria Math"/>
                </w:rPr>
                <m:t>ϵ</m:t>
              </w:ins>
            </m:r>
          </m:e>
          <m:sub>
            <m:r>
              <w:ins w:id="572" w:author="Sergio Barona" w:date="2024-02-15T23:40:00Z">
                <m:rPr>
                  <m:sty m:val="p"/>
                </m:rPr>
                <w:rPr>
                  <w:rFonts w:ascii="Cambria Math" w:hAnsi="Cambria Math"/>
                </w:rPr>
                <m:t>i</m:t>
              </w:ins>
            </m:r>
          </m:sub>
        </m:sSub>
        <m:r>
          <w:ins w:id="573" w:author="Sergio Barona" w:date="2024-02-15T23:42:00Z">
            <m:rPr>
              <m:sty m:val="p"/>
            </m:rPr>
            <w:rPr>
              <w:rFonts w:ascii="Cambria Math" w:eastAsiaTheme="minorEastAsia" w:hAnsi="Cambria Math"/>
            </w:rPr>
            <m:t xml:space="preserve"> ~ </m:t>
          </w:ins>
        </m:r>
        <m:r>
          <w:ins w:id="574" w:author="Sergio Barona" w:date="2024-02-15T23:41:00Z">
            <m:rPr>
              <m:sty m:val="p"/>
            </m:rPr>
            <w:rPr>
              <w:rFonts w:ascii="Cambria Math" w:eastAsiaTheme="minorEastAsia" w:hAnsi="Cambria Math"/>
            </w:rPr>
            <m:t xml:space="preserve">N(0, </m:t>
          </w:ins>
        </m:r>
        <m:sSup>
          <m:sSupPr>
            <m:ctrlPr>
              <w:ins w:id="575" w:author="Sergio Barona" w:date="2024-02-15T23:41:00Z">
                <w:rPr>
                  <w:rFonts w:ascii="Cambria Math" w:eastAsiaTheme="minorEastAsia" w:hAnsi="Cambria Math"/>
                </w:rPr>
              </w:ins>
            </m:ctrlPr>
          </m:sSupPr>
          <m:e>
            <m:r>
              <w:ins w:id="576" w:author="Sergio Barona" w:date="2024-02-15T23:41:00Z">
                <w:rPr>
                  <w:rFonts w:ascii="Cambria Math" w:eastAsiaTheme="minorEastAsia" w:hAnsi="Cambria Math"/>
                </w:rPr>
                <m:t>σ</m:t>
              </w:ins>
            </m:r>
          </m:e>
          <m:sup>
            <m:r>
              <w:ins w:id="577" w:author="Sergio Barona" w:date="2024-02-15T23:41:00Z">
                <w:rPr>
                  <w:rFonts w:ascii="Cambria Math" w:eastAsiaTheme="minorEastAsia" w:hAnsi="Cambria Math"/>
                </w:rPr>
                <m:t>2</m:t>
              </w:ins>
            </m:r>
          </m:sup>
        </m:sSup>
        <m:r>
          <w:ins w:id="578" w:author="Sergio Barona" w:date="2024-02-15T23:41:00Z">
            <m:rPr>
              <m:sty m:val="p"/>
            </m:rPr>
            <w:rPr>
              <w:rFonts w:ascii="Cambria Math" w:eastAsiaTheme="minorEastAsia" w:hAnsi="Cambria Math"/>
            </w:rPr>
            <m:t>)</m:t>
          </w:ins>
        </m:r>
      </m:oMath>
      <w:ins w:id="579" w:author="Sergio Barona" w:date="2024-02-15T23:42:00Z">
        <w:r w:rsidR="00BC79DB">
          <w:rPr>
            <w:rFonts w:eastAsiaTheme="minorEastAsia"/>
          </w:rPr>
          <w:t>.</w:t>
        </w:r>
      </w:ins>
      <w:ins w:id="580" w:author="Sergio Barona" w:date="2024-02-15T23:43:00Z">
        <w:r w:rsidR="00BC79DB">
          <w:rPr>
            <w:rFonts w:eastAsiaTheme="minorEastAsia"/>
          </w:rPr>
          <w:t xml:space="preserve"> The parameter </w:t>
        </w:r>
      </w:ins>
      <m:oMath>
        <m:r>
          <w:ins w:id="581" w:author="Sergio Barona" w:date="2024-02-15T23:44:00Z">
            <m:rPr>
              <m:sty m:val="p"/>
            </m:rPr>
            <w:rPr>
              <w:rFonts w:ascii="Cambria Math" w:hAnsi="Cambria Math"/>
            </w:rPr>
            <m:t>β</m:t>
          </w:ins>
        </m:r>
      </m:oMath>
      <w:ins w:id="582" w:author="Sergio Barona" w:date="2024-02-15T23:44:00Z">
        <w:r w:rsidR="00BC79DB" w:rsidRPr="00DB03F7">
          <w:t xml:space="preserve"> will be the measurement of the impact of religious tolerance on the </w:t>
        </w:r>
        <w:proofErr w:type="spellStart"/>
        <w:r w:rsidR="00BC79DB" w:rsidRPr="00DB03F7">
          <w:t>rigorosity</w:t>
        </w:r>
        <w:proofErr w:type="spellEnd"/>
        <w:r w:rsidR="00BC79DB" w:rsidRPr="00DB03F7">
          <w:t xml:space="preserve"> index of the climate change policy</w:t>
        </w:r>
        <w:r w:rsidR="00BC79DB">
          <w:t xml:space="preserve">. </w:t>
        </w:r>
      </w:ins>
      <w:ins w:id="583" w:author="Sergio Barona" w:date="2024-02-15T23:47:00Z">
        <w:r w:rsidR="00BC79DB">
          <w:t xml:space="preserve">The null hypothesis to be directly </w:t>
        </w:r>
      </w:ins>
      <w:ins w:id="584" w:author="Sergio Barona" w:date="2024-02-15T23:48:00Z">
        <w:r w:rsidR="00BC79DB">
          <w:t xml:space="preserve">tested is that the relationship between </w:t>
        </w:r>
      </w:ins>
      <m:oMath>
        <m:sSub>
          <m:sSubPr>
            <m:ctrlPr>
              <w:ins w:id="585" w:author="Sergio Barona" w:date="2024-02-15T23:48:00Z">
                <w:rPr>
                  <w:rFonts w:ascii="Cambria Math" w:hAnsi="Cambria Math"/>
                  <w:iCs/>
                </w:rPr>
              </w:ins>
            </m:ctrlPr>
          </m:sSubPr>
          <m:e>
            <m:r>
              <w:ins w:id="586" w:author="Sergio Barona" w:date="2024-02-15T23:48:00Z">
                <m:rPr>
                  <m:sty m:val="p"/>
                </m:rPr>
                <w:rPr>
                  <w:rFonts w:ascii="Cambria Math" w:hAnsi="Cambria Math"/>
                </w:rPr>
                <m:t>CCPS</m:t>
              </w:ins>
            </m:r>
          </m:e>
          <m:sub>
            <m:r>
              <w:ins w:id="587" w:author="Sergio Barona" w:date="2024-02-15T23:48:00Z">
                <m:rPr>
                  <m:sty m:val="p"/>
                </m:rPr>
                <w:rPr>
                  <w:rFonts w:ascii="Cambria Math" w:hAnsi="Cambria Math"/>
                </w:rPr>
                <m:t>i</m:t>
              </w:ins>
            </m:r>
          </m:sub>
        </m:sSub>
      </m:oMath>
      <w:ins w:id="588" w:author="Sergio Barona" w:date="2024-02-15T23:48:00Z">
        <w:r w:rsidR="00BC79DB">
          <w:rPr>
            <w:rFonts w:eastAsiaTheme="minorEastAsia"/>
            <w:iCs/>
          </w:rPr>
          <w:t xml:space="preserve"> and religious tolerance is </w:t>
        </w:r>
      </w:ins>
      <w:ins w:id="589" w:author="Sergio Barona" w:date="2024-02-15T23:53:00Z">
        <w:r w:rsidR="00263264">
          <w:rPr>
            <w:rFonts w:eastAsiaTheme="minorEastAsia"/>
            <w:iCs/>
          </w:rPr>
          <w:t>statistically</w:t>
        </w:r>
      </w:ins>
      <w:ins w:id="590" w:author="Sergio Barona" w:date="2024-02-15T23:48:00Z">
        <w:r w:rsidR="00BC79DB">
          <w:rPr>
            <w:rFonts w:eastAsiaTheme="minorEastAsia"/>
            <w:iCs/>
          </w:rPr>
          <w:t xml:space="preserve"> insignificant. </w:t>
        </w:r>
      </w:ins>
    </w:p>
    <w:p w14:paraId="0F1AD645" w14:textId="6A3C78BF" w:rsidR="0042688E" w:rsidRPr="00561029" w:rsidRDefault="006B1FF6">
      <w:pPr>
        <w:ind w:firstLine="284"/>
        <w:rPr>
          <w:ins w:id="591" w:author="Sergio Barona" w:date="2024-02-16T00:09:00Z"/>
          <w:lang w:val="en-US"/>
          <w:rPrChange w:id="592" w:author="Sergio Barona" w:date="2024-02-16T01:15:00Z">
            <w:rPr>
              <w:ins w:id="593" w:author="Sergio Barona" w:date="2024-02-16T00:09:00Z"/>
              <w:rFonts w:eastAsiaTheme="minorEastAsia"/>
              <w:iCs/>
            </w:rPr>
          </w:rPrChange>
        </w:rPr>
        <w:pPrChange w:id="594" w:author="Sergio Barona" w:date="2024-02-16T01:15:00Z">
          <w:pPr>
            <w:ind w:firstLine="284"/>
            <w:jc w:val="both"/>
          </w:pPr>
        </w:pPrChange>
      </w:pPr>
      <w:ins w:id="595" w:author="Sergio Barona" w:date="2024-02-16T01:12:00Z">
        <w:r w:rsidRPr="00B500AF">
          <w:rPr>
            <w:lang w:val="en-US"/>
          </w:rPr>
          <w:t>From the regression model e</w:t>
        </w:r>
        <w:r>
          <w:rPr>
            <w:lang w:val="en-US"/>
          </w:rPr>
          <w:t xml:space="preserve">xpressed in (1), we performed multiple robustness test. The model was estimated by considering the religious tolerance index computed through data from different waves of the WVS (wave VI, wave VII, and all waves excluding wave VII). </w:t>
        </w:r>
        <w:r w:rsidRPr="00055158">
          <w:rPr>
            <w:lang w:val="en-US"/>
          </w:rPr>
          <w:t xml:space="preserve">For the same purpose, we estimate the model considering a </w:t>
        </w:r>
        <w:r>
          <w:rPr>
            <w:lang w:val="en-US"/>
          </w:rPr>
          <w:t xml:space="preserve">religious tolerance index computed as a weighted average of its components, instead of a simple average. Finally, </w:t>
        </w:r>
      </w:ins>
      <w:ins w:id="596" w:author="Sergio Barona" w:date="2024-02-16T01:16:00Z">
        <w:r w:rsidR="00561029">
          <w:rPr>
            <w:lang w:val="en-US"/>
          </w:rPr>
          <w:t>regional dummy variables was used</w:t>
        </w:r>
      </w:ins>
      <w:ins w:id="597" w:author="Sergio Barona" w:date="2024-02-16T01:12:00Z">
        <w:r>
          <w:rPr>
            <w:lang w:val="en-US"/>
          </w:rPr>
          <w:t xml:space="preserve"> to assess </w:t>
        </w:r>
      </w:ins>
      <w:ins w:id="598" w:author="Sergio Barona" w:date="2024-02-16T01:15:00Z">
        <w:r w:rsidR="00561029">
          <w:rPr>
            <w:lang w:val="en-US"/>
          </w:rPr>
          <w:t xml:space="preserve">whether </w:t>
        </w:r>
      </w:ins>
      <w:ins w:id="599" w:author="Sergio Barona" w:date="2024-02-16T01:12:00Z">
        <w:r>
          <w:rPr>
            <w:lang w:val="en-US"/>
          </w:rPr>
          <w:t>the impact of religious tolerance on CCPS index varies by</w:t>
        </w:r>
      </w:ins>
      <w:ins w:id="600" w:author="Sergio Barona" w:date="2024-02-16T01:17:00Z">
        <w:r w:rsidR="00561029">
          <w:rPr>
            <w:lang w:val="en-US"/>
          </w:rPr>
          <w:t xml:space="preserve"> World Bank’s</w:t>
        </w:r>
      </w:ins>
      <w:ins w:id="601" w:author="Sergio Barona" w:date="2024-02-16T01:12:00Z">
        <w:r>
          <w:rPr>
            <w:lang w:val="en-US"/>
          </w:rPr>
          <w:t xml:space="preserve"> regions.</w:t>
        </w:r>
      </w:ins>
    </w:p>
    <w:p w14:paraId="6CBF1078" w14:textId="71474576" w:rsidR="00E96877" w:rsidRPr="00DB03F7" w:rsidRDefault="00F45BC6" w:rsidP="00E96877">
      <w:pPr>
        <w:jc w:val="both"/>
      </w:pPr>
      <w:del w:id="602" w:author="Sergio Barona" w:date="2024-02-16T00:09:00Z">
        <w:r w:rsidRPr="00DB03F7" w:rsidDel="0042688E">
          <w:delText xml:space="preserve"> </w:delText>
        </w:r>
      </w:del>
      <m:oMath>
        <m:sSub>
          <m:sSubPr>
            <m:ctrlPr>
              <w:del w:id="603" w:author="Sergio Barona" w:date="2024-02-15T23:44:00Z">
                <w:rPr>
                  <w:rFonts w:ascii="Cambria Math" w:hAnsi="Cambria Math"/>
                </w:rPr>
              </w:del>
            </m:ctrlPr>
          </m:sSubPr>
          <m:e>
            <m:r>
              <w:del w:id="604" w:author="Sergio Barona" w:date="2024-02-15T23:44:00Z">
                <m:rPr>
                  <m:sty m:val="p"/>
                </m:rPr>
                <w:rPr>
                  <w:rFonts w:ascii="Cambria Math" w:hAnsi="Cambria Math"/>
                  <w:rPrChange w:id="605" w:author="Sergio Barona" w:date="2024-02-12T23:22:00Z">
                    <w:rPr>
                      <w:rFonts w:ascii="Cambria Math" w:hAnsi="Cambria Math"/>
                      <w:lang w:val="es-ES_tradnl"/>
                    </w:rPr>
                  </w:rPrChange>
                </w:rPr>
                <m:t>ϵ</m:t>
              </w:del>
            </m:r>
          </m:e>
          <m:sub>
            <m:r>
              <w:del w:id="606" w:author="Sergio Barona" w:date="2024-02-15T23:44:00Z">
                <m:rPr>
                  <m:sty m:val="p"/>
                </m:rPr>
                <w:rPr>
                  <w:rFonts w:ascii="Cambria Math" w:hAnsi="Cambria Math"/>
                </w:rPr>
                <m:t>i</m:t>
              </w:del>
            </m:r>
          </m:sub>
        </m:sSub>
      </m:oMath>
      <w:del w:id="607" w:author="Sergio Barona" w:date="2024-02-15T23:44:00Z">
        <w:r w:rsidR="006F62BE" w:rsidRPr="00DB03F7" w:rsidDel="00BC79DB">
          <w:delText xml:space="preserve"> </w:delText>
        </w:r>
        <w:r w:rsidR="006E0536" w:rsidRPr="00DB03F7" w:rsidDel="00BC79DB">
          <w:delText>is the unobserved term of error</w:delText>
        </w:r>
        <w:r w:rsidR="006F62BE" w:rsidRPr="00DB03F7" w:rsidDel="00BC79DB">
          <w:delText xml:space="preserve">. </w:delText>
        </w:r>
      </w:del>
      <m:oMath>
        <m:r>
          <w:del w:id="608" w:author="Sergio Barona" w:date="2024-02-15T23:44:00Z">
            <m:rPr>
              <m:sty m:val="p"/>
            </m:rPr>
            <w:rPr>
              <w:rFonts w:ascii="Cambria Math" w:hAnsi="Cambria Math"/>
              <w:rPrChange w:id="609" w:author="Sergio Barona" w:date="2024-02-12T23:22:00Z">
                <w:rPr>
                  <w:rFonts w:ascii="Cambria Math" w:hAnsi="Cambria Math"/>
                  <w:lang w:val="es-ES_tradnl"/>
                </w:rPr>
              </w:rPrChange>
            </w:rPr>
            <m:t>β</m:t>
          </w:del>
        </m:r>
      </m:oMath>
      <w:del w:id="610" w:author="Sergio Barona" w:date="2024-02-15T23:44:00Z">
        <w:r w:rsidR="006F62BE" w:rsidRPr="00DB03F7" w:rsidDel="00BC79DB">
          <w:delText xml:space="preserve"> </w:delText>
        </w:r>
        <w:r w:rsidR="006E0536" w:rsidRPr="00DB03F7" w:rsidDel="00BC79DB">
          <w:delText xml:space="preserve">will be the measurement of the impact of religious tolerance on the rigorosity index of the climate change policy. </w:delText>
        </w:r>
      </w:del>
      <w:del w:id="611" w:author="Sergio Barona" w:date="2024-02-15T23:35:00Z">
        <w:r w:rsidR="006E0536" w:rsidRPr="00DB03F7" w:rsidDel="005D500E">
          <w:delText xml:space="preserve">The measurement of the implementation of policies against climate change will maintain the methods and information collected by the research of Sharma et al. (2021), to assess, </w:delText>
        </w:r>
        <w:r w:rsidR="006E0536" w:rsidRPr="00DB03F7" w:rsidDel="005D500E">
          <w:rPr>
            <w:i/>
            <w:iCs/>
          </w:rPr>
          <w:delText>ceteris paribus</w:delText>
        </w:r>
        <w:r w:rsidR="006E0536" w:rsidRPr="00DB03F7" w:rsidDel="005D500E">
          <w:delText>, the impact of the index that we have constructed.</w:delText>
        </w:r>
        <w:r w:rsidR="00E96877" w:rsidRPr="00DB03F7" w:rsidDel="005D500E">
          <w:delText xml:space="preserve"> </w:delText>
        </w:r>
      </w:del>
    </w:p>
    <w:p w14:paraId="1EB1A55B" w14:textId="14C036CD" w:rsidR="00153C73" w:rsidRPr="00DB03F7" w:rsidDel="00BC79DB" w:rsidRDefault="00E96877" w:rsidP="00E96877">
      <w:pPr>
        <w:jc w:val="both"/>
        <w:rPr>
          <w:del w:id="612" w:author="Sergio Barona" w:date="2024-02-15T23:49:00Z"/>
        </w:rPr>
      </w:pPr>
      <w:commentRangeStart w:id="613"/>
      <w:del w:id="614" w:author="Sergio Barona" w:date="2024-02-15T23:49:00Z">
        <w:r w:rsidRPr="00DB03F7" w:rsidDel="00BC79DB">
          <w:delText>W</w:delText>
        </w:r>
        <w:r w:rsidR="00901547" w:rsidRPr="00DB03F7" w:rsidDel="00BC79DB">
          <w:delText xml:space="preserve">e will </w:delText>
        </w:r>
        <w:r w:rsidRPr="00DB03F7" w:rsidDel="00BC79DB">
          <w:delText xml:space="preserve">thus </w:delText>
        </w:r>
        <w:r w:rsidR="00901547" w:rsidRPr="00DB03F7" w:rsidDel="00BC79DB">
          <w:delText>attempt to verify whether the information contained in this variable can contribute elements which are different from those captured by those used in the previously mentioned studies</w:delText>
        </w:r>
        <w:r w:rsidRPr="00DB03F7" w:rsidDel="00BC79DB">
          <w:delText>, so</w:delText>
        </w:r>
        <w:r w:rsidR="006C5749" w:rsidRPr="00DB03F7" w:rsidDel="00BC79DB">
          <w:delText xml:space="preserve"> that</w:delText>
        </w:r>
        <w:r w:rsidRPr="00DB03F7" w:rsidDel="00BC79DB">
          <w:delText xml:space="preserve"> we will not only be observing the statistical importance of the model, but also of the extreme importance of the sign</w:delText>
        </w:r>
        <w:r w:rsidR="006F62BE" w:rsidRPr="00DB03F7" w:rsidDel="00BC79DB">
          <w:delText xml:space="preserve"> </w:delText>
        </w:r>
      </w:del>
      <m:oMath>
        <m:r>
          <w:del w:id="615" w:author="Sergio Barona" w:date="2024-02-15T23:49:00Z">
            <m:rPr>
              <m:sty m:val="p"/>
            </m:rPr>
            <w:rPr>
              <w:rFonts w:ascii="Cambria Math" w:hAnsi="Cambria Math"/>
              <w:rPrChange w:id="616" w:author="Sergio Barona" w:date="2024-02-12T23:22:00Z">
                <w:rPr>
                  <w:rFonts w:ascii="Cambria Math" w:hAnsi="Cambria Math"/>
                  <w:lang w:val="es-ES_tradnl"/>
                </w:rPr>
              </w:rPrChange>
            </w:rPr>
            <m:t>β</m:t>
          </w:del>
        </m:r>
      </m:oMath>
      <w:del w:id="617" w:author="Sergio Barona" w:date="2024-02-15T23:49:00Z">
        <w:r w:rsidR="006F62BE" w:rsidRPr="00DB03F7" w:rsidDel="00BC79DB">
          <w:delText xml:space="preserve"> </w:delText>
        </w:r>
        <w:r w:rsidRPr="00DB03F7" w:rsidDel="00BC79DB">
          <w:delText xml:space="preserve">with which religious tolerance is related to </w:delText>
        </w:r>
        <w:r w:rsidR="00FD1DC7" w:rsidRPr="00DB03F7" w:rsidDel="00BC79DB">
          <w:delText xml:space="preserve">the </w:delText>
        </w:r>
        <w:r w:rsidRPr="00DB03F7" w:rsidDel="00BC79DB">
          <w:delText>CCPS.</w:delText>
        </w:r>
      </w:del>
      <w:commentRangeEnd w:id="613"/>
      <w:r w:rsidR="00263264">
        <w:rPr>
          <w:rStyle w:val="Refdecomentario"/>
        </w:rPr>
        <w:commentReference w:id="613"/>
      </w:r>
    </w:p>
    <w:p w14:paraId="73166819" w14:textId="0F9DD2FE" w:rsidR="00186949" w:rsidRPr="00DB03F7" w:rsidRDefault="006F62BE" w:rsidP="00186949">
      <w:pPr>
        <w:pStyle w:val="Prrafodelista"/>
        <w:numPr>
          <w:ilvl w:val="0"/>
          <w:numId w:val="1"/>
        </w:numPr>
        <w:jc w:val="both"/>
        <w:rPr>
          <w:b/>
        </w:rPr>
      </w:pPr>
      <w:r w:rsidRPr="00DB03F7">
        <w:rPr>
          <w:b/>
        </w:rPr>
        <w:t>Results</w:t>
      </w:r>
      <w:r w:rsidR="00186949" w:rsidRPr="00DB03F7">
        <w:rPr>
          <w:b/>
        </w:rPr>
        <w:t xml:space="preserve"> </w:t>
      </w:r>
      <w:r w:rsidR="00664CE4" w:rsidRPr="00DB03F7">
        <w:rPr>
          <w:b/>
        </w:rPr>
        <w:t>and</w:t>
      </w:r>
      <w:r w:rsidR="00186949" w:rsidRPr="00DB03F7">
        <w:rPr>
          <w:b/>
        </w:rPr>
        <w:t xml:space="preserve"> discus</w:t>
      </w:r>
      <w:r w:rsidR="00664CE4" w:rsidRPr="00DB03F7">
        <w:rPr>
          <w:b/>
        </w:rPr>
        <w:t>sion</w:t>
      </w:r>
    </w:p>
    <w:p w14:paraId="57B25ABD" w14:textId="66A468C3" w:rsidR="001E572B" w:rsidRPr="00DB03F7" w:rsidRDefault="001E572B" w:rsidP="00186949">
      <w:pPr>
        <w:spacing w:line="240" w:lineRule="auto"/>
        <w:ind w:firstLine="284"/>
        <w:jc w:val="both"/>
      </w:pPr>
      <w:r w:rsidRPr="00DB03F7">
        <w:t xml:space="preserve">Table 3 shows the results of the regression of the general model we have proposed, always </w:t>
      </w:r>
      <w:r w:rsidR="003F1C6A" w:rsidRPr="00DB03F7">
        <w:t xml:space="preserve">taking into </w:t>
      </w:r>
      <w:r w:rsidRPr="00DB03F7">
        <w:t>consider</w:t>
      </w:r>
      <w:r w:rsidR="003F1C6A" w:rsidRPr="00DB03F7">
        <w:t>ation</w:t>
      </w:r>
      <w:r w:rsidRPr="00DB03F7">
        <w:t xml:space="preserve"> the dummy variables by region. Column (1) contains the information on the regression of ordinary minimum square estimators without taking into account the control variables, which are included in column (2). The results present a positive and statistically significant relationship between religious tolerance and </w:t>
      </w:r>
      <w:r w:rsidR="009058F3" w:rsidRPr="00DB03F7">
        <w:t>rigour</w:t>
      </w:r>
      <w:r w:rsidRPr="00DB03F7">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DB03F7">
        <w:t xml:space="preserve">policy </w:t>
      </w:r>
      <w:r w:rsidRPr="00DB03F7">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DB03F7" w:rsidRDefault="001A07D3" w:rsidP="00186949">
      <w:pPr>
        <w:spacing w:line="240" w:lineRule="auto"/>
        <w:ind w:firstLine="284"/>
        <w:jc w:val="both"/>
      </w:pPr>
      <w:r w:rsidRPr="00DB03F7">
        <w:t xml:space="preserve">It is important to note that some questions were not asked in certain countries of the sample, therefore, the missing values were </w:t>
      </w:r>
      <w:r w:rsidR="001402D1" w:rsidRPr="00DB03F7">
        <w:t>assigned</w:t>
      </w:r>
      <w:r w:rsidRPr="00DB03F7">
        <w:t xml:space="preserve"> </w:t>
      </w:r>
      <w:r w:rsidR="000E56FB" w:rsidRPr="00DB03F7">
        <w:t>using</w:t>
      </w:r>
      <w:r w:rsidRPr="00DB03F7">
        <w:t xml:space="preserve"> a multiple imputation method using non-Bayesian linear regression. However, this </w:t>
      </w:r>
      <w:r w:rsidR="00153C73" w:rsidRPr="00DB03F7">
        <w:t>method</w:t>
      </w:r>
      <w:r w:rsidRPr="00DB03F7">
        <w:t xml:space="preserve"> does not offer significant variations, as the missing data represent only 1.27% of the total sample</w:t>
      </w:r>
      <w:r w:rsidR="00153C73" w:rsidRPr="00DB03F7">
        <w:t>, therefore</w:t>
      </w:r>
      <w:r w:rsidRPr="00DB03F7">
        <w:t xml:space="preserve"> we have included the non-imputed data in the model, </w:t>
      </w:r>
      <w:r w:rsidR="00DE1CA9" w:rsidRPr="00DB03F7">
        <w:t>omitting</w:t>
      </w:r>
      <w:r w:rsidRPr="00DB03F7">
        <w:t xml:space="preserve"> the countries with the missing </w:t>
      </w:r>
      <w:r w:rsidRPr="00DB03F7">
        <w:lastRenderedPageBreak/>
        <w:t>information. Figure A1, located in the Appendix, shows the irrelevant variation we have found.</w:t>
      </w:r>
    </w:p>
    <w:p w14:paraId="1DDD2114" w14:textId="325163C4" w:rsidR="003C29C4" w:rsidRPr="00DB03F7" w:rsidRDefault="003C29C4" w:rsidP="00186949">
      <w:pPr>
        <w:spacing w:line="240" w:lineRule="auto"/>
        <w:ind w:firstLine="284"/>
        <w:jc w:val="both"/>
      </w:pPr>
      <w:r w:rsidRPr="00DB03F7">
        <w:t>Similarly, using the White test (p=0.4271) and the Breusch-Pagan test (p=0.257) we have verified that there is no heteroscedasticity in the model. For this reason, the model has been calculated without correcting robust standard errors</w:t>
      </w:r>
      <w:r w:rsidR="00DE1CA9" w:rsidRPr="00DB03F7">
        <w:t>.</w:t>
      </w:r>
    </w:p>
    <w:p w14:paraId="258BC4FB" w14:textId="32E9AAB2" w:rsidR="00186949" w:rsidRPr="00DB03F7" w:rsidRDefault="00186949" w:rsidP="00186949">
      <w:pPr>
        <w:spacing w:line="240" w:lineRule="auto"/>
        <w:ind w:firstLine="284"/>
        <w:jc w:val="both"/>
        <w:rPr>
          <w:b/>
          <w:bCs/>
        </w:rPr>
      </w:pPr>
      <w:r w:rsidRPr="00DB03F7">
        <w:rPr>
          <w:b/>
          <w:bCs/>
        </w:rPr>
        <w:t>Tabl</w:t>
      </w:r>
      <w:r w:rsidR="003C29C4" w:rsidRPr="00DB03F7">
        <w:rPr>
          <w:b/>
          <w:bCs/>
        </w:rPr>
        <w:t>e</w:t>
      </w:r>
      <w:r w:rsidRPr="00DB03F7">
        <w:rPr>
          <w:b/>
          <w:bCs/>
        </w:rPr>
        <w:t xml:space="preserve"> 3</w:t>
      </w:r>
    </w:p>
    <w:p w14:paraId="7E10852E" w14:textId="463F1118" w:rsidR="00186949" w:rsidRPr="00DB03F7" w:rsidRDefault="003C29C4" w:rsidP="00186949">
      <w:pPr>
        <w:spacing w:line="240" w:lineRule="auto"/>
        <w:ind w:firstLine="284"/>
        <w:jc w:val="both"/>
      </w:pPr>
      <w:r w:rsidRPr="00DB03F7">
        <w:t>Influence of religious tolerance 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DB03F7"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DB03F7" w:rsidRDefault="00186949" w:rsidP="00186949">
            <w:pPr>
              <w:widowControl w:val="0"/>
              <w:autoSpaceDE w:val="0"/>
              <w:autoSpaceDN w:val="0"/>
              <w:adjustRightInd w:val="0"/>
              <w:spacing w:line="240" w:lineRule="auto"/>
              <w:ind w:firstLine="284"/>
              <w:rPr>
                <w:rPrChange w:id="618" w:author="Sergio Barona" w:date="2024-02-12T23:22:00Z">
                  <w:rPr>
                    <w:lang w:val="es-ES_tradnl"/>
                  </w:rPr>
                </w:rPrChange>
              </w:rPr>
            </w:pPr>
            <w:r w:rsidRPr="00DB03F7">
              <w:t xml:space="preserve"> </w:t>
            </w:r>
            <w:r w:rsidR="003C29C4" w:rsidRPr="00DB03F7">
              <w:rPr>
                <w:rPrChange w:id="619" w:author="Sergio Barona" w:date="2024-02-12T23:22:00Z">
                  <w:rPr>
                    <w:lang w:val="es-ES_tradnl"/>
                  </w:rPr>
                </w:rPrChange>
              </w:rPr>
              <w:t xml:space="preserve">Dependent variable </w:t>
            </w:r>
            <w:r w:rsidRPr="00DB03F7">
              <w:rPr>
                <w:rPrChange w:id="620" w:author="Sergio Barona" w:date="2024-02-12T23:22:00Z">
                  <w:rPr>
                    <w:lang w:val="es-ES_tradnl"/>
                  </w:rPr>
                </w:rPrChange>
              </w:rPr>
              <w:t>= CCPS</w:t>
            </w:r>
          </w:p>
        </w:tc>
        <w:tc>
          <w:tcPr>
            <w:tcW w:w="2109" w:type="dxa"/>
            <w:tcBorders>
              <w:top w:val="single" w:sz="4" w:space="0" w:color="auto"/>
              <w:left w:val="nil"/>
              <w:bottom w:val="single" w:sz="10" w:space="0" w:color="auto"/>
              <w:right w:val="nil"/>
            </w:tcBorders>
          </w:tcPr>
          <w:p w14:paraId="4DC15FE0" w14:textId="77777777" w:rsidR="00186949" w:rsidRPr="00DB03F7" w:rsidRDefault="00186949" w:rsidP="00186949">
            <w:pPr>
              <w:widowControl w:val="0"/>
              <w:autoSpaceDE w:val="0"/>
              <w:autoSpaceDN w:val="0"/>
              <w:adjustRightInd w:val="0"/>
              <w:spacing w:line="240" w:lineRule="auto"/>
              <w:ind w:firstLine="284"/>
              <w:jc w:val="both"/>
              <w:rPr>
                <w:rPrChange w:id="621" w:author="Sergio Barona" w:date="2024-02-12T23:22:00Z">
                  <w:rPr>
                    <w:lang w:val="es-ES_tradnl"/>
                  </w:rPr>
                </w:rPrChange>
              </w:rPr>
            </w:pPr>
            <w:r w:rsidRPr="00DB03F7">
              <w:rPr>
                <w:rPrChange w:id="622" w:author="Sergio Barona" w:date="2024-02-12T23:22:00Z">
                  <w:rPr>
                    <w:lang w:val="es-ES_tradnl"/>
                  </w:rPr>
                </w:rPrChange>
              </w:rPr>
              <w:t>(1)</w:t>
            </w:r>
          </w:p>
        </w:tc>
        <w:tc>
          <w:tcPr>
            <w:tcW w:w="2110" w:type="dxa"/>
            <w:tcBorders>
              <w:top w:val="single" w:sz="4" w:space="0" w:color="auto"/>
              <w:left w:val="nil"/>
              <w:bottom w:val="single" w:sz="10" w:space="0" w:color="auto"/>
              <w:right w:val="nil"/>
            </w:tcBorders>
          </w:tcPr>
          <w:p w14:paraId="0E87EC32" w14:textId="77777777" w:rsidR="00186949" w:rsidRPr="00DB03F7" w:rsidRDefault="00186949" w:rsidP="00186949">
            <w:pPr>
              <w:widowControl w:val="0"/>
              <w:autoSpaceDE w:val="0"/>
              <w:autoSpaceDN w:val="0"/>
              <w:adjustRightInd w:val="0"/>
              <w:spacing w:line="240" w:lineRule="auto"/>
              <w:ind w:firstLine="284"/>
              <w:jc w:val="both"/>
              <w:rPr>
                <w:rPrChange w:id="623" w:author="Sergio Barona" w:date="2024-02-12T23:22:00Z">
                  <w:rPr>
                    <w:lang w:val="es-ES_tradnl"/>
                  </w:rPr>
                </w:rPrChange>
              </w:rPr>
            </w:pPr>
            <w:r w:rsidRPr="00DB03F7">
              <w:rPr>
                <w:rPrChange w:id="624" w:author="Sergio Barona" w:date="2024-02-12T23:22:00Z">
                  <w:rPr>
                    <w:lang w:val="es-ES_tradnl"/>
                  </w:rPr>
                </w:rPrChange>
              </w:rPr>
              <w:t>(2)</w:t>
            </w:r>
          </w:p>
        </w:tc>
      </w:tr>
      <w:tr w:rsidR="007C13C9" w:rsidRPr="00DB03F7" w14:paraId="61BCD372" w14:textId="77777777" w:rsidTr="00117649">
        <w:trPr>
          <w:trHeight w:val="181"/>
        </w:trPr>
        <w:tc>
          <w:tcPr>
            <w:tcW w:w="5124" w:type="dxa"/>
            <w:tcBorders>
              <w:top w:val="nil"/>
              <w:left w:val="nil"/>
              <w:right w:val="nil"/>
            </w:tcBorders>
          </w:tcPr>
          <w:p w14:paraId="46090602" w14:textId="4B413E69" w:rsidR="00186949" w:rsidRPr="00DB03F7" w:rsidRDefault="003C29C4" w:rsidP="00186949">
            <w:pPr>
              <w:widowControl w:val="0"/>
              <w:autoSpaceDE w:val="0"/>
              <w:autoSpaceDN w:val="0"/>
              <w:adjustRightInd w:val="0"/>
              <w:spacing w:line="240" w:lineRule="auto"/>
              <w:ind w:firstLine="284"/>
              <w:rPr>
                <w:rPrChange w:id="625" w:author="Sergio Barona" w:date="2024-02-12T23:22:00Z">
                  <w:rPr>
                    <w:lang w:val="es-ES_tradnl"/>
                  </w:rPr>
                </w:rPrChange>
              </w:rPr>
            </w:pPr>
            <w:r w:rsidRPr="00DB03F7">
              <w:rPr>
                <w:rPrChange w:id="626" w:author="Sergio Barona" w:date="2024-02-12T23:22:00Z">
                  <w:rPr>
                    <w:lang w:val="es-ES_tradnl"/>
                  </w:rPr>
                </w:rPrChange>
              </w:rPr>
              <w:t>Religious tol</w:t>
            </w:r>
            <w:r w:rsidR="00A154AB" w:rsidRPr="00DB03F7">
              <w:rPr>
                <w:rPrChange w:id="627" w:author="Sergio Barona" w:date="2024-02-12T23:22:00Z">
                  <w:rPr>
                    <w:lang w:val="es-ES_tradnl"/>
                  </w:rPr>
                </w:rPrChange>
              </w:rPr>
              <w:t>e</w:t>
            </w:r>
            <w:r w:rsidRPr="00DB03F7">
              <w:rPr>
                <w:rPrChange w:id="628" w:author="Sergio Barona" w:date="2024-02-12T23:22:00Z">
                  <w:rPr>
                    <w:lang w:val="es-ES_tradnl"/>
                  </w:rPr>
                </w:rPrChange>
              </w:rPr>
              <w:t>rance index</w:t>
            </w:r>
          </w:p>
        </w:tc>
        <w:tc>
          <w:tcPr>
            <w:tcW w:w="2109" w:type="dxa"/>
            <w:tcBorders>
              <w:top w:val="nil"/>
              <w:left w:val="nil"/>
              <w:right w:val="nil"/>
            </w:tcBorders>
          </w:tcPr>
          <w:p w14:paraId="63386533" w14:textId="77777777" w:rsidR="00186949" w:rsidRPr="00DB03F7" w:rsidRDefault="00186949" w:rsidP="00186949">
            <w:pPr>
              <w:widowControl w:val="0"/>
              <w:autoSpaceDE w:val="0"/>
              <w:autoSpaceDN w:val="0"/>
              <w:adjustRightInd w:val="0"/>
              <w:spacing w:line="240" w:lineRule="auto"/>
              <w:ind w:firstLine="284"/>
              <w:jc w:val="both"/>
              <w:rPr>
                <w:rPrChange w:id="629" w:author="Sergio Barona" w:date="2024-02-12T23:22:00Z">
                  <w:rPr>
                    <w:lang w:val="es-ES_tradnl"/>
                  </w:rPr>
                </w:rPrChange>
              </w:rPr>
            </w:pPr>
            <w:r w:rsidRPr="00DB03F7">
              <w:rPr>
                <w:rPrChange w:id="630" w:author="Sergio Barona" w:date="2024-02-12T23:22:00Z">
                  <w:rPr>
                    <w:lang w:val="es-ES_tradnl"/>
                  </w:rPr>
                </w:rPrChange>
              </w:rPr>
              <w:t>0.44 (3.32) ***</w:t>
            </w:r>
          </w:p>
        </w:tc>
        <w:tc>
          <w:tcPr>
            <w:tcW w:w="2110" w:type="dxa"/>
            <w:tcBorders>
              <w:top w:val="nil"/>
              <w:left w:val="nil"/>
              <w:right w:val="nil"/>
            </w:tcBorders>
          </w:tcPr>
          <w:p w14:paraId="058F33A4" w14:textId="77777777" w:rsidR="00186949" w:rsidRPr="00DB03F7" w:rsidRDefault="00186949" w:rsidP="00186949">
            <w:pPr>
              <w:widowControl w:val="0"/>
              <w:autoSpaceDE w:val="0"/>
              <w:autoSpaceDN w:val="0"/>
              <w:adjustRightInd w:val="0"/>
              <w:spacing w:line="240" w:lineRule="auto"/>
              <w:ind w:firstLine="284"/>
              <w:jc w:val="both"/>
              <w:rPr>
                <w:rPrChange w:id="631" w:author="Sergio Barona" w:date="2024-02-12T23:22:00Z">
                  <w:rPr>
                    <w:lang w:val="es-ES_tradnl"/>
                  </w:rPr>
                </w:rPrChange>
              </w:rPr>
            </w:pPr>
            <w:r w:rsidRPr="00DB03F7">
              <w:rPr>
                <w:rPrChange w:id="632" w:author="Sergio Barona" w:date="2024-02-12T23:22:00Z">
                  <w:rPr>
                    <w:lang w:val="es-ES_tradnl"/>
                  </w:rPr>
                </w:rPrChange>
              </w:rPr>
              <w:t>0.33 (3.05) ***</w:t>
            </w:r>
          </w:p>
        </w:tc>
      </w:tr>
      <w:tr w:rsidR="007C13C9" w:rsidRPr="00DB03F7" w14:paraId="585CBCB2" w14:textId="77777777" w:rsidTr="00117649">
        <w:trPr>
          <w:trHeight w:val="555"/>
        </w:trPr>
        <w:tc>
          <w:tcPr>
            <w:tcW w:w="5124" w:type="dxa"/>
            <w:tcBorders>
              <w:top w:val="nil"/>
              <w:left w:val="nil"/>
              <w:bottom w:val="nil"/>
              <w:right w:val="nil"/>
            </w:tcBorders>
          </w:tcPr>
          <w:p w14:paraId="2408B773" w14:textId="347937C7" w:rsidR="00186949" w:rsidRPr="00DB03F7" w:rsidRDefault="003C29C4" w:rsidP="00186949">
            <w:pPr>
              <w:widowControl w:val="0"/>
              <w:autoSpaceDE w:val="0"/>
              <w:autoSpaceDN w:val="0"/>
              <w:adjustRightInd w:val="0"/>
              <w:spacing w:line="240" w:lineRule="auto"/>
              <w:ind w:firstLine="284"/>
              <w:rPr>
                <w:rPrChange w:id="633" w:author="Sergio Barona" w:date="2024-02-12T23:22:00Z">
                  <w:rPr>
                    <w:lang w:val="es-ES_tradnl"/>
                  </w:rPr>
                </w:rPrChange>
              </w:rPr>
            </w:pPr>
            <w:r w:rsidRPr="00DB03F7">
              <w:rPr>
                <w:rPrChange w:id="634" w:author="Sergio Barona" w:date="2024-02-12T23:22:00Z">
                  <w:rPr>
                    <w:lang w:val="es-ES_tradnl"/>
                  </w:rPr>
                </w:rPrChange>
              </w:rPr>
              <w:t>Real GDP per capita</w:t>
            </w:r>
            <w:r w:rsidR="00186949" w:rsidRPr="00DB03F7">
              <w:rPr>
                <w:rPrChange w:id="635" w:author="Sergio Barona" w:date="2024-02-12T23:22:00Z">
                  <w:rPr>
                    <w:lang w:val="es-ES_tradnl"/>
                  </w:rPr>
                </w:rPrChange>
              </w:rPr>
              <w:t xml:space="preserve"> (log)</w:t>
            </w:r>
          </w:p>
        </w:tc>
        <w:tc>
          <w:tcPr>
            <w:tcW w:w="2109" w:type="dxa"/>
            <w:tcBorders>
              <w:top w:val="nil"/>
              <w:left w:val="nil"/>
              <w:bottom w:val="nil"/>
              <w:right w:val="nil"/>
            </w:tcBorders>
          </w:tcPr>
          <w:p w14:paraId="7D7273FE" w14:textId="77777777" w:rsidR="00186949" w:rsidRPr="00DB03F7" w:rsidRDefault="00186949" w:rsidP="00186949">
            <w:pPr>
              <w:widowControl w:val="0"/>
              <w:autoSpaceDE w:val="0"/>
              <w:autoSpaceDN w:val="0"/>
              <w:adjustRightInd w:val="0"/>
              <w:spacing w:line="240" w:lineRule="auto"/>
              <w:ind w:firstLine="284"/>
              <w:jc w:val="both"/>
              <w:rPr>
                <w:rPrChange w:id="636" w:author="Sergio Barona" w:date="2024-02-12T23:22:00Z">
                  <w:rPr>
                    <w:lang w:val="es-ES_tradnl"/>
                  </w:rPr>
                </w:rPrChange>
              </w:rPr>
            </w:pPr>
          </w:p>
        </w:tc>
        <w:tc>
          <w:tcPr>
            <w:tcW w:w="2110" w:type="dxa"/>
            <w:tcBorders>
              <w:top w:val="nil"/>
              <w:left w:val="nil"/>
              <w:bottom w:val="nil"/>
              <w:right w:val="nil"/>
            </w:tcBorders>
          </w:tcPr>
          <w:p w14:paraId="2AD8C079" w14:textId="77777777" w:rsidR="00186949" w:rsidRPr="00DB03F7" w:rsidRDefault="00186949" w:rsidP="00186949">
            <w:pPr>
              <w:widowControl w:val="0"/>
              <w:autoSpaceDE w:val="0"/>
              <w:autoSpaceDN w:val="0"/>
              <w:adjustRightInd w:val="0"/>
              <w:spacing w:line="240" w:lineRule="auto"/>
              <w:ind w:firstLine="284"/>
              <w:jc w:val="both"/>
              <w:rPr>
                <w:rPrChange w:id="637" w:author="Sergio Barona" w:date="2024-02-12T23:22:00Z">
                  <w:rPr>
                    <w:lang w:val="es-ES_tradnl"/>
                  </w:rPr>
                </w:rPrChange>
              </w:rPr>
            </w:pPr>
            <w:r w:rsidRPr="00DB03F7">
              <w:rPr>
                <w:rPrChange w:id="638" w:author="Sergio Barona" w:date="2024-02-12T23:22:00Z">
                  <w:rPr>
                    <w:lang w:val="es-ES_tradnl"/>
                  </w:rPr>
                </w:rPrChange>
              </w:rPr>
              <w:t>-0.005 (-0.21)</w:t>
            </w:r>
          </w:p>
        </w:tc>
      </w:tr>
      <w:tr w:rsidR="007C13C9" w:rsidRPr="00DB03F7" w14:paraId="62A5AC9E" w14:textId="77777777" w:rsidTr="00117649">
        <w:trPr>
          <w:trHeight w:val="191"/>
        </w:trPr>
        <w:tc>
          <w:tcPr>
            <w:tcW w:w="5124" w:type="dxa"/>
            <w:tcBorders>
              <w:top w:val="nil"/>
              <w:left w:val="nil"/>
              <w:bottom w:val="nil"/>
              <w:right w:val="nil"/>
            </w:tcBorders>
          </w:tcPr>
          <w:p w14:paraId="78BFD13A" w14:textId="769A2091" w:rsidR="00186949" w:rsidRPr="00DB03F7" w:rsidRDefault="00186949" w:rsidP="00186949">
            <w:pPr>
              <w:widowControl w:val="0"/>
              <w:autoSpaceDE w:val="0"/>
              <w:autoSpaceDN w:val="0"/>
              <w:adjustRightInd w:val="0"/>
              <w:spacing w:line="240" w:lineRule="auto"/>
              <w:ind w:firstLine="284"/>
              <w:rPr>
                <w:rPrChange w:id="639" w:author="Sergio Barona" w:date="2024-02-12T23:22:00Z">
                  <w:rPr>
                    <w:lang w:val="es-ES_tradnl"/>
                  </w:rPr>
                </w:rPrChange>
              </w:rPr>
            </w:pPr>
            <w:r w:rsidRPr="00DB03F7">
              <w:rPr>
                <w:rPrChange w:id="640" w:author="Sergio Barona" w:date="2024-02-12T23:22:00Z">
                  <w:rPr>
                    <w:lang w:val="es-ES_tradnl"/>
                  </w:rPr>
                </w:rPrChange>
              </w:rPr>
              <w:t>Globaliza</w:t>
            </w:r>
            <w:r w:rsidR="003C29C4" w:rsidRPr="00DB03F7">
              <w:rPr>
                <w:rPrChange w:id="641" w:author="Sergio Barona" w:date="2024-02-12T23:22:00Z">
                  <w:rPr>
                    <w:lang w:val="es-ES_tradnl"/>
                  </w:rPr>
                </w:rPrChange>
              </w:rPr>
              <w:t>tion</w:t>
            </w:r>
          </w:p>
        </w:tc>
        <w:tc>
          <w:tcPr>
            <w:tcW w:w="2109" w:type="dxa"/>
            <w:tcBorders>
              <w:top w:val="nil"/>
              <w:left w:val="nil"/>
              <w:bottom w:val="nil"/>
              <w:right w:val="nil"/>
            </w:tcBorders>
          </w:tcPr>
          <w:p w14:paraId="71CA92BB" w14:textId="77777777" w:rsidR="00186949" w:rsidRPr="00DB03F7" w:rsidRDefault="00186949" w:rsidP="00186949">
            <w:pPr>
              <w:widowControl w:val="0"/>
              <w:autoSpaceDE w:val="0"/>
              <w:autoSpaceDN w:val="0"/>
              <w:adjustRightInd w:val="0"/>
              <w:spacing w:line="240" w:lineRule="auto"/>
              <w:ind w:firstLine="284"/>
              <w:jc w:val="both"/>
              <w:rPr>
                <w:rPrChange w:id="642" w:author="Sergio Barona" w:date="2024-02-12T23:22:00Z">
                  <w:rPr>
                    <w:lang w:val="es-ES_tradnl"/>
                  </w:rPr>
                </w:rPrChange>
              </w:rPr>
            </w:pPr>
          </w:p>
        </w:tc>
        <w:tc>
          <w:tcPr>
            <w:tcW w:w="2110" w:type="dxa"/>
            <w:tcBorders>
              <w:top w:val="nil"/>
              <w:left w:val="nil"/>
              <w:bottom w:val="nil"/>
              <w:right w:val="nil"/>
            </w:tcBorders>
          </w:tcPr>
          <w:p w14:paraId="036C0919" w14:textId="77777777" w:rsidR="00186949" w:rsidRPr="00DB03F7" w:rsidRDefault="00186949" w:rsidP="00186949">
            <w:pPr>
              <w:widowControl w:val="0"/>
              <w:autoSpaceDE w:val="0"/>
              <w:autoSpaceDN w:val="0"/>
              <w:adjustRightInd w:val="0"/>
              <w:spacing w:line="240" w:lineRule="auto"/>
              <w:ind w:firstLine="284"/>
              <w:jc w:val="both"/>
              <w:rPr>
                <w:rPrChange w:id="643" w:author="Sergio Barona" w:date="2024-02-12T23:22:00Z">
                  <w:rPr>
                    <w:lang w:val="es-ES_tradnl"/>
                  </w:rPr>
                </w:rPrChange>
              </w:rPr>
            </w:pPr>
            <w:r w:rsidRPr="00DB03F7">
              <w:rPr>
                <w:rPrChange w:id="644" w:author="Sergio Barona" w:date="2024-02-12T23:22:00Z">
                  <w:rPr>
                    <w:lang w:val="es-ES_tradnl"/>
                  </w:rPr>
                </w:rPrChange>
              </w:rPr>
              <w:t>0.006 (2.43) ***</w:t>
            </w:r>
          </w:p>
        </w:tc>
      </w:tr>
      <w:tr w:rsidR="007C13C9" w:rsidRPr="00DB03F7" w14:paraId="301EDFB9" w14:textId="77777777" w:rsidTr="00117649">
        <w:trPr>
          <w:trHeight w:val="338"/>
        </w:trPr>
        <w:tc>
          <w:tcPr>
            <w:tcW w:w="5124" w:type="dxa"/>
            <w:tcBorders>
              <w:top w:val="nil"/>
              <w:left w:val="nil"/>
              <w:bottom w:val="nil"/>
              <w:right w:val="nil"/>
            </w:tcBorders>
          </w:tcPr>
          <w:p w14:paraId="08DC0D82" w14:textId="12B8126E" w:rsidR="00186949" w:rsidRPr="00DB03F7" w:rsidRDefault="003C29C4" w:rsidP="00186949">
            <w:pPr>
              <w:widowControl w:val="0"/>
              <w:autoSpaceDE w:val="0"/>
              <w:autoSpaceDN w:val="0"/>
              <w:adjustRightInd w:val="0"/>
              <w:spacing w:line="240" w:lineRule="auto"/>
              <w:ind w:firstLine="284"/>
              <w:rPr>
                <w:rPrChange w:id="645" w:author="Sergio Barona" w:date="2024-02-12T23:22:00Z">
                  <w:rPr>
                    <w:lang w:val="es-ES_tradnl"/>
                  </w:rPr>
                </w:rPrChange>
              </w:rPr>
            </w:pPr>
            <w:r w:rsidRPr="00DB03F7">
              <w:rPr>
                <w:rPrChange w:id="646" w:author="Sergio Barona" w:date="2024-02-12T23:22:00Z">
                  <w:rPr>
                    <w:lang w:val="es-ES_tradnl"/>
                  </w:rPr>
                </w:rPrChange>
              </w:rPr>
              <w:t>Coal production per capita</w:t>
            </w:r>
          </w:p>
        </w:tc>
        <w:tc>
          <w:tcPr>
            <w:tcW w:w="2109" w:type="dxa"/>
            <w:tcBorders>
              <w:top w:val="nil"/>
              <w:left w:val="nil"/>
              <w:bottom w:val="nil"/>
              <w:right w:val="nil"/>
            </w:tcBorders>
          </w:tcPr>
          <w:p w14:paraId="7CFEDB1C" w14:textId="77777777" w:rsidR="00186949" w:rsidRPr="00DB03F7" w:rsidRDefault="00186949" w:rsidP="00186949">
            <w:pPr>
              <w:widowControl w:val="0"/>
              <w:autoSpaceDE w:val="0"/>
              <w:autoSpaceDN w:val="0"/>
              <w:adjustRightInd w:val="0"/>
              <w:spacing w:line="240" w:lineRule="auto"/>
              <w:ind w:firstLine="284"/>
              <w:jc w:val="both"/>
              <w:rPr>
                <w:rPrChange w:id="647" w:author="Sergio Barona" w:date="2024-02-12T23:22:00Z">
                  <w:rPr>
                    <w:lang w:val="es-ES_tradnl"/>
                  </w:rPr>
                </w:rPrChange>
              </w:rPr>
            </w:pPr>
          </w:p>
        </w:tc>
        <w:tc>
          <w:tcPr>
            <w:tcW w:w="2110" w:type="dxa"/>
            <w:tcBorders>
              <w:top w:val="nil"/>
              <w:left w:val="nil"/>
              <w:bottom w:val="nil"/>
              <w:right w:val="nil"/>
            </w:tcBorders>
          </w:tcPr>
          <w:p w14:paraId="5828CBCA" w14:textId="77777777" w:rsidR="00186949" w:rsidRPr="00DB03F7" w:rsidRDefault="00186949" w:rsidP="00186949">
            <w:pPr>
              <w:widowControl w:val="0"/>
              <w:autoSpaceDE w:val="0"/>
              <w:autoSpaceDN w:val="0"/>
              <w:adjustRightInd w:val="0"/>
              <w:spacing w:line="240" w:lineRule="auto"/>
              <w:ind w:firstLine="284"/>
              <w:jc w:val="both"/>
              <w:rPr>
                <w:rPrChange w:id="648" w:author="Sergio Barona" w:date="2024-02-12T23:22:00Z">
                  <w:rPr>
                    <w:lang w:val="es-ES_tradnl"/>
                  </w:rPr>
                </w:rPrChange>
              </w:rPr>
            </w:pPr>
            <w:r w:rsidRPr="00DB03F7">
              <w:rPr>
                <w:rPrChange w:id="649" w:author="Sergio Barona" w:date="2024-02-12T23:22:00Z">
                  <w:rPr>
                    <w:lang w:val="es-ES_tradnl"/>
                  </w:rPr>
                </w:rPrChange>
              </w:rPr>
              <w:t>2.04 (0.4)</w:t>
            </w:r>
          </w:p>
        </w:tc>
      </w:tr>
      <w:tr w:rsidR="007C13C9" w:rsidRPr="00DB03F7" w14:paraId="15217D9E" w14:textId="77777777" w:rsidTr="00117649">
        <w:trPr>
          <w:trHeight w:val="555"/>
        </w:trPr>
        <w:tc>
          <w:tcPr>
            <w:tcW w:w="5124" w:type="dxa"/>
            <w:tcBorders>
              <w:top w:val="nil"/>
              <w:left w:val="nil"/>
              <w:bottom w:val="nil"/>
              <w:right w:val="nil"/>
            </w:tcBorders>
          </w:tcPr>
          <w:p w14:paraId="2B797FCB" w14:textId="2BD9E60B" w:rsidR="00186949" w:rsidRPr="00DB03F7" w:rsidRDefault="00186949" w:rsidP="00186949">
            <w:pPr>
              <w:widowControl w:val="0"/>
              <w:autoSpaceDE w:val="0"/>
              <w:autoSpaceDN w:val="0"/>
              <w:adjustRightInd w:val="0"/>
              <w:spacing w:line="240" w:lineRule="auto"/>
              <w:ind w:firstLine="284"/>
              <w:rPr>
                <w:rPrChange w:id="650" w:author="Sergio Barona" w:date="2024-02-12T23:22:00Z">
                  <w:rPr>
                    <w:lang w:val="es-ES_tradnl"/>
                  </w:rPr>
                </w:rPrChange>
              </w:rPr>
            </w:pPr>
            <w:r w:rsidRPr="00DB03F7">
              <w:rPr>
                <w:rPrChange w:id="651" w:author="Sergio Barona" w:date="2024-02-12T23:22:00Z">
                  <w:rPr>
                    <w:lang w:val="es-ES_tradnl"/>
                  </w:rPr>
                </w:rPrChange>
              </w:rPr>
              <w:t>Democrac</w:t>
            </w:r>
            <w:r w:rsidR="003C29C4" w:rsidRPr="00DB03F7">
              <w:rPr>
                <w:rPrChange w:id="652" w:author="Sergio Barona" w:date="2024-02-12T23:22:00Z">
                  <w:rPr>
                    <w:lang w:val="es-ES_tradnl"/>
                  </w:rPr>
                </w:rPrChange>
              </w:rPr>
              <w:t>y</w:t>
            </w:r>
          </w:p>
        </w:tc>
        <w:tc>
          <w:tcPr>
            <w:tcW w:w="2109" w:type="dxa"/>
            <w:tcBorders>
              <w:top w:val="nil"/>
              <w:left w:val="nil"/>
              <w:bottom w:val="nil"/>
              <w:right w:val="nil"/>
            </w:tcBorders>
          </w:tcPr>
          <w:p w14:paraId="6F286270" w14:textId="77777777" w:rsidR="00186949" w:rsidRPr="00DB03F7" w:rsidRDefault="00186949" w:rsidP="00186949">
            <w:pPr>
              <w:widowControl w:val="0"/>
              <w:autoSpaceDE w:val="0"/>
              <w:autoSpaceDN w:val="0"/>
              <w:adjustRightInd w:val="0"/>
              <w:spacing w:line="240" w:lineRule="auto"/>
              <w:ind w:firstLine="284"/>
              <w:jc w:val="both"/>
              <w:rPr>
                <w:rPrChange w:id="653" w:author="Sergio Barona" w:date="2024-02-12T23:22:00Z">
                  <w:rPr>
                    <w:lang w:val="es-ES_tradnl"/>
                  </w:rPr>
                </w:rPrChange>
              </w:rPr>
            </w:pPr>
          </w:p>
        </w:tc>
        <w:tc>
          <w:tcPr>
            <w:tcW w:w="2110" w:type="dxa"/>
            <w:tcBorders>
              <w:top w:val="nil"/>
              <w:left w:val="nil"/>
              <w:bottom w:val="nil"/>
              <w:right w:val="nil"/>
            </w:tcBorders>
          </w:tcPr>
          <w:p w14:paraId="7B555EC4" w14:textId="77777777" w:rsidR="00186949" w:rsidRPr="00DB03F7" w:rsidRDefault="00186949" w:rsidP="00186949">
            <w:pPr>
              <w:widowControl w:val="0"/>
              <w:autoSpaceDE w:val="0"/>
              <w:autoSpaceDN w:val="0"/>
              <w:adjustRightInd w:val="0"/>
              <w:spacing w:line="240" w:lineRule="auto"/>
              <w:ind w:firstLine="284"/>
              <w:jc w:val="both"/>
              <w:rPr>
                <w:rPrChange w:id="654" w:author="Sergio Barona" w:date="2024-02-12T23:22:00Z">
                  <w:rPr>
                    <w:lang w:val="es-ES_tradnl"/>
                  </w:rPr>
                </w:rPrChange>
              </w:rPr>
            </w:pPr>
            <w:r w:rsidRPr="00DB03F7">
              <w:rPr>
                <w:rPrChange w:id="655" w:author="Sergio Barona" w:date="2024-02-12T23:22:00Z">
                  <w:rPr>
                    <w:lang w:val="es-ES_tradnl"/>
                  </w:rPr>
                </w:rPrChange>
              </w:rPr>
              <w:t>0.007 (2.26) **</w:t>
            </w:r>
          </w:p>
        </w:tc>
      </w:tr>
      <w:tr w:rsidR="007C13C9" w:rsidRPr="00DB03F7" w14:paraId="5053E281" w14:textId="77777777" w:rsidTr="00117649">
        <w:trPr>
          <w:trHeight w:val="543"/>
        </w:trPr>
        <w:tc>
          <w:tcPr>
            <w:tcW w:w="5124" w:type="dxa"/>
            <w:tcBorders>
              <w:top w:val="nil"/>
              <w:left w:val="nil"/>
              <w:bottom w:val="nil"/>
              <w:right w:val="nil"/>
            </w:tcBorders>
          </w:tcPr>
          <w:p w14:paraId="40DCC5FA" w14:textId="610323EA" w:rsidR="00186949" w:rsidRPr="00DB03F7" w:rsidRDefault="00186949" w:rsidP="00186949">
            <w:pPr>
              <w:widowControl w:val="0"/>
              <w:autoSpaceDE w:val="0"/>
              <w:autoSpaceDN w:val="0"/>
              <w:adjustRightInd w:val="0"/>
              <w:spacing w:line="240" w:lineRule="auto"/>
              <w:ind w:firstLine="284"/>
              <w:rPr>
                <w:rPrChange w:id="656" w:author="Sergio Barona" w:date="2024-02-12T23:22:00Z">
                  <w:rPr>
                    <w:lang w:val="es-ES_tradnl"/>
                  </w:rPr>
                </w:rPrChange>
              </w:rPr>
            </w:pPr>
            <w:r w:rsidRPr="00DB03F7">
              <w:rPr>
                <w:rPrChange w:id="657" w:author="Sergio Barona" w:date="2024-02-12T23:22:00Z">
                  <w:rPr>
                    <w:lang w:val="es-ES_tradnl"/>
                  </w:rPr>
                </w:rPrChange>
              </w:rPr>
              <w:t>Institu</w:t>
            </w:r>
            <w:r w:rsidR="003C29C4" w:rsidRPr="00DB03F7">
              <w:rPr>
                <w:rPrChange w:id="658" w:author="Sergio Barona" w:date="2024-02-12T23:22:00Z">
                  <w:rPr>
                    <w:lang w:val="es-ES_tradnl"/>
                  </w:rPr>
                </w:rPrChange>
              </w:rPr>
              <w:t>tions</w:t>
            </w:r>
          </w:p>
        </w:tc>
        <w:tc>
          <w:tcPr>
            <w:tcW w:w="2109" w:type="dxa"/>
            <w:tcBorders>
              <w:top w:val="nil"/>
              <w:left w:val="nil"/>
              <w:bottom w:val="nil"/>
              <w:right w:val="nil"/>
            </w:tcBorders>
          </w:tcPr>
          <w:p w14:paraId="70A3EEC5" w14:textId="77777777" w:rsidR="00186949" w:rsidRPr="00DB03F7" w:rsidRDefault="00186949" w:rsidP="00186949">
            <w:pPr>
              <w:widowControl w:val="0"/>
              <w:autoSpaceDE w:val="0"/>
              <w:autoSpaceDN w:val="0"/>
              <w:adjustRightInd w:val="0"/>
              <w:spacing w:line="240" w:lineRule="auto"/>
              <w:ind w:firstLine="284"/>
              <w:jc w:val="both"/>
              <w:rPr>
                <w:rPrChange w:id="659" w:author="Sergio Barona" w:date="2024-02-12T23:22:00Z">
                  <w:rPr>
                    <w:lang w:val="es-ES_tradnl"/>
                  </w:rPr>
                </w:rPrChange>
              </w:rPr>
            </w:pPr>
          </w:p>
        </w:tc>
        <w:tc>
          <w:tcPr>
            <w:tcW w:w="2110" w:type="dxa"/>
            <w:tcBorders>
              <w:top w:val="nil"/>
              <w:left w:val="nil"/>
              <w:bottom w:val="nil"/>
              <w:right w:val="nil"/>
            </w:tcBorders>
          </w:tcPr>
          <w:p w14:paraId="5C0BEB6F" w14:textId="77777777" w:rsidR="00186949" w:rsidRPr="00DB03F7" w:rsidRDefault="00186949" w:rsidP="00186949">
            <w:pPr>
              <w:widowControl w:val="0"/>
              <w:autoSpaceDE w:val="0"/>
              <w:autoSpaceDN w:val="0"/>
              <w:adjustRightInd w:val="0"/>
              <w:spacing w:line="240" w:lineRule="auto"/>
              <w:ind w:firstLine="284"/>
              <w:jc w:val="both"/>
              <w:rPr>
                <w:rPrChange w:id="660" w:author="Sergio Barona" w:date="2024-02-12T23:22:00Z">
                  <w:rPr>
                    <w:lang w:val="es-ES_tradnl"/>
                  </w:rPr>
                </w:rPrChange>
              </w:rPr>
            </w:pPr>
            <w:r w:rsidRPr="00DB03F7">
              <w:rPr>
                <w:rPrChange w:id="661" w:author="Sergio Barona" w:date="2024-02-12T23:22:00Z">
                  <w:rPr>
                    <w:lang w:val="es-ES_tradnl"/>
                  </w:rPr>
                </w:rPrChange>
              </w:rPr>
              <w:t>-0.02 (-0.71)</w:t>
            </w:r>
          </w:p>
        </w:tc>
      </w:tr>
      <w:tr w:rsidR="007C13C9" w:rsidRPr="00DB03F7" w14:paraId="65CA9425" w14:textId="77777777" w:rsidTr="00117649">
        <w:trPr>
          <w:trHeight w:val="555"/>
        </w:trPr>
        <w:tc>
          <w:tcPr>
            <w:tcW w:w="5124" w:type="dxa"/>
            <w:tcBorders>
              <w:top w:val="nil"/>
              <w:left w:val="nil"/>
              <w:bottom w:val="nil"/>
              <w:right w:val="nil"/>
            </w:tcBorders>
          </w:tcPr>
          <w:p w14:paraId="3D255F42" w14:textId="621D6C0D" w:rsidR="00186949" w:rsidRPr="00DB03F7" w:rsidRDefault="003C29C4" w:rsidP="00186949">
            <w:pPr>
              <w:widowControl w:val="0"/>
              <w:autoSpaceDE w:val="0"/>
              <w:autoSpaceDN w:val="0"/>
              <w:adjustRightInd w:val="0"/>
              <w:spacing w:line="240" w:lineRule="auto"/>
              <w:ind w:firstLine="284"/>
              <w:rPr>
                <w:rPrChange w:id="662" w:author="Sergio Barona" w:date="2024-02-12T23:22:00Z">
                  <w:rPr>
                    <w:lang w:val="es-ES_tradnl"/>
                  </w:rPr>
                </w:rPrChange>
              </w:rPr>
            </w:pPr>
            <w:r w:rsidRPr="00DB03F7">
              <w:rPr>
                <w:rPrChange w:id="663" w:author="Sergio Barona" w:date="2024-02-12T23:22:00Z">
                  <w:rPr>
                    <w:lang w:val="es-ES_tradnl"/>
                  </w:rPr>
                </w:rPrChange>
              </w:rPr>
              <w:t>Perception of climate change</w:t>
            </w:r>
          </w:p>
        </w:tc>
        <w:tc>
          <w:tcPr>
            <w:tcW w:w="2109" w:type="dxa"/>
            <w:tcBorders>
              <w:top w:val="nil"/>
              <w:left w:val="nil"/>
              <w:bottom w:val="nil"/>
              <w:right w:val="nil"/>
            </w:tcBorders>
          </w:tcPr>
          <w:p w14:paraId="5DC42C22" w14:textId="77777777" w:rsidR="00186949" w:rsidRPr="00DB03F7" w:rsidRDefault="00186949" w:rsidP="00186949">
            <w:pPr>
              <w:widowControl w:val="0"/>
              <w:autoSpaceDE w:val="0"/>
              <w:autoSpaceDN w:val="0"/>
              <w:adjustRightInd w:val="0"/>
              <w:spacing w:line="240" w:lineRule="auto"/>
              <w:ind w:firstLine="284"/>
              <w:jc w:val="both"/>
              <w:rPr>
                <w:rPrChange w:id="664" w:author="Sergio Barona" w:date="2024-02-12T23:22:00Z">
                  <w:rPr>
                    <w:lang w:val="es-ES_tradnl"/>
                  </w:rPr>
                </w:rPrChange>
              </w:rPr>
            </w:pPr>
          </w:p>
        </w:tc>
        <w:tc>
          <w:tcPr>
            <w:tcW w:w="2110" w:type="dxa"/>
            <w:tcBorders>
              <w:top w:val="nil"/>
              <w:left w:val="nil"/>
              <w:bottom w:val="nil"/>
              <w:right w:val="nil"/>
            </w:tcBorders>
          </w:tcPr>
          <w:p w14:paraId="49DE074B" w14:textId="77777777" w:rsidR="00186949" w:rsidRPr="00DB03F7" w:rsidRDefault="00186949" w:rsidP="00186949">
            <w:pPr>
              <w:widowControl w:val="0"/>
              <w:autoSpaceDE w:val="0"/>
              <w:autoSpaceDN w:val="0"/>
              <w:adjustRightInd w:val="0"/>
              <w:spacing w:line="240" w:lineRule="auto"/>
              <w:ind w:firstLine="284"/>
              <w:jc w:val="both"/>
              <w:rPr>
                <w:rPrChange w:id="665" w:author="Sergio Barona" w:date="2024-02-12T23:22:00Z">
                  <w:rPr>
                    <w:lang w:val="es-ES_tradnl"/>
                  </w:rPr>
                </w:rPrChange>
              </w:rPr>
            </w:pPr>
            <w:r w:rsidRPr="00DB03F7">
              <w:rPr>
                <w:rPrChange w:id="666" w:author="Sergio Barona" w:date="2024-02-12T23:22:00Z">
                  <w:rPr>
                    <w:lang w:val="es-ES_tradnl"/>
                  </w:rPr>
                </w:rPrChange>
              </w:rPr>
              <w:t>0.08 (0.76)</w:t>
            </w:r>
          </w:p>
        </w:tc>
      </w:tr>
      <w:tr w:rsidR="007C13C9" w:rsidRPr="00DB03F7" w14:paraId="4EDD0206" w14:textId="77777777" w:rsidTr="00117649">
        <w:trPr>
          <w:trHeight w:val="555"/>
        </w:trPr>
        <w:tc>
          <w:tcPr>
            <w:tcW w:w="5124" w:type="dxa"/>
            <w:tcBorders>
              <w:top w:val="nil"/>
              <w:left w:val="nil"/>
              <w:bottom w:val="nil"/>
              <w:right w:val="nil"/>
            </w:tcBorders>
          </w:tcPr>
          <w:p w14:paraId="27A24FB8" w14:textId="1DC71AFF" w:rsidR="00186949" w:rsidRPr="00DB03F7" w:rsidRDefault="00186949" w:rsidP="00186949">
            <w:pPr>
              <w:widowControl w:val="0"/>
              <w:autoSpaceDE w:val="0"/>
              <w:autoSpaceDN w:val="0"/>
              <w:adjustRightInd w:val="0"/>
              <w:spacing w:line="240" w:lineRule="auto"/>
              <w:ind w:firstLine="284"/>
              <w:rPr>
                <w:rPrChange w:id="667" w:author="Sergio Barona" w:date="2024-02-12T23:22:00Z">
                  <w:rPr>
                    <w:lang w:val="es-ES_tradnl"/>
                  </w:rPr>
                </w:rPrChange>
              </w:rPr>
            </w:pPr>
            <w:r w:rsidRPr="00DB03F7">
              <w:rPr>
                <w:rPrChange w:id="668" w:author="Sergio Barona" w:date="2024-02-12T23:22:00Z">
                  <w:rPr>
                    <w:lang w:val="es-ES_tradnl"/>
                  </w:rPr>
                </w:rPrChange>
              </w:rPr>
              <w:t>Regions (dummy)</w:t>
            </w:r>
          </w:p>
        </w:tc>
        <w:tc>
          <w:tcPr>
            <w:tcW w:w="2109" w:type="dxa"/>
            <w:tcBorders>
              <w:top w:val="nil"/>
              <w:left w:val="nil"/>
              <w:bottom w:val="nil"/>
              <w:right w:val="nil"/>
            </w:tcBorders>
          </w:tcPr>
          <w:p w14:paraId="18D91E7D" w14:textId="77777777" w:rsidR="00186949" w:rsidRPr="00DB03F7" w:rsidRDefault="00186949" w:rsidP="00186949">
            <w:pPr>
              <w:widowControl w:val="0"/>
              <w:autoSpaceDE w:val="0"/>
              <w:autoSpaceDN w:val="0"/>
              <w:adjustRightInd w:val="0"/>
              <w:spacing w:line="240" w:lineRule="auto"/>
              <w:ind w:firstLine="284"/>
              <w:jc w:val="both"/>
              <w:rPr>
                <w:rPrChange w:id="669" w:author="Sergio Barona" w:date="2024-02-12T23:22:00Z">
                  <w:rPr>
                    <w:lang w:val="es-ES_tradnl"/>
                  </w:rPr>
                </w:rPrChange>
              </w:rPr>
            </w:pPr>
          </w:p>
        </w:tc>
        <w:tc>
          <w:tcPr>
            <w:tcW w:w="2110" w:type="dxa"/>
            <w:tcBorders>
              <w:top w:val="nil"/>
              <w:left w:val="nil"/>
              <w:bottom w:val="nil"/>
              <w:right w:val="nil"/>
            </w:tcBorders>
          </w:tcPr>
          <w:p w14:paraId="5C735050" w14:textId="77777777" w:rsidR="00186949" w:rsidRPr="00DB03F7" w:rsidRDefault="00186949" w:rsidP="00186949">
            <w:pPr>
              <w:widowControl w:val="0"/>
              <w:autoSpaceDE w:val="0"/>
              <w:autoSpaceDN w:val="0"/>
              <w:adjustRightInd w:val="0"/>
              <w:spacing w:line="240" w:lineRule="auto"/>
              <w:ind w:firstLine="284"/>
              <w:jc w:val="both"/>
              <w:rPr>
                <w:rPrChange w:id="670" w:author="Sergio Barona" w:date="2024-02-12T23:22:00Z">
                  <w:rPr>
                    <w:lang w:val="es-ES_tradnl"/>
                  </w:rPr>
                </w:rPrChange>
              </w:rPr>
            </w:pPr>
          </w:p>
        </w:tc>
      </w:tr>
      <w:tr w:rsidR="007C13C9" w:rsidRPr="00DB03F7" w14:paraId="3B644DDD" w14:textId="77777777" w:rsidTr="00117649">
        <w:trPr>
          <w:trHeight w:val="555"/>
        </w:trPr>
        <w:tc>
          <w:tcPr>
            <w:tcW w:w="5124" w:type="dxa"/>
            <w:tcBorders>
              <w:top w:val="nil"/>
              <w:left w:val="nil"/>
              <w:bottom w:val="nil"/>
              <w:right w:val="nil"/>
            </w:tcBorders>
          </w:tcPr>
          <w:p w14:paraId="0FA38EC7" w14:textId="1ACD4E21" w:rsidR="00186949" w:rsidRPr="00DB03F7" w:rsidRDefault="00186949" w:rsidP="00186949">
            <w:pPr>
              <w:widowControl w:val="0"/>
              <w:autoSpaceDE w:val="0"/>
              <w:autoSpaceDN w:val="0"/>
              <w:adjustRightInd w:val="0"/>
              <w:spacing w:line="240" w:lineRule="auto"/>
              <w:ind w:firstLine="284"/>
              <w:rPr>
                <w:rPrChange w:id="671" w:author="Sergio Barona" w:date="2024-02-12T23:22:00Z">
                  <w:rPr>
                    <w:lang w:val="es-ES_tradnl"/>
                  </w:rPr>
                </w:rPrChange>
              </w:rPr>
            </w:pPr>
            <w:r w:rsidRPr="00DB03F7">
              <w:rPr>
                <w:rPrChange w:id="672" w:author="Sergio Barona" w:date="2024-02-12T23:22:00Z">
                  <w:rPr>
                    <w:lang w:val="es-ES_tradnl"/>
                  </w:rPr>
                </w:rPrChange>
              </w:rPr>
              <w:t xml:space="preserve">     Europ</w:t>
            </w:r>
            <w:r w:rsidR="003C29C4" w:rsidRPr="00DB03F7">
              <w:rPr>
                <w:rPrChange w:id="673" w:author="Sergio Barona" w:date="2024-02-12T23:22:00Z">
                  <w:rPr>
                    <w:lang w:val="es-ES_tradnl"/>
                  </w:rPr>
                </w:rPrChange>
              </w:rPr>
              <w:t>e and Central Asia</w:t>
            </w:r>
            <w:r w:rsidRPr="00DB03F7">
              <w:rPr>
                <w:rPrChange w:id="674" w:author="Sergio Barona" w:date="2024-02-12T23:22:00Z">
                  <w:rPr>
                    <w:lang w:val="es-ES_tradnl"/>
                  </w:rPr>
                </w:rPrChange>
              </w:rPr>
              <w:t xml:space="preserve"> </w:t>
            </w:r>
          </w:p>
        </w:tc>
        <w:tc>
          <w:tcPr>
            <w:tcW w:w="2109" w:type="dxa"/>
            <w:tcBorders>
              <w:top w:val="nil"/>
              <w:left w:val="nil"/>
              <w:bottom w:val="nil"/>
              <w:right w:val="nil"/>
            </w:tcBorders>
          </w:tcPr>
          <w:p w14:paraId="10A91FAB" w14:textId="77777777" w:rsidR="00186949" w:rsidRPr="00DB03F7" w:rsidRDefault="00186949" w:rsidP="00186949">
            <w:pPr>
              <w:widowControl w:val="0"/>
              <w:autoSpaceDE w:val="0"/>
              <w:autoSpaceDN w:val="0"/>
              <w:adjustRightInd w:val="0"/>
              <w:spacing w:line="240" w:lineRule="auto"/>
              <w:ind w:firstLine="284"/>
              <w:jc w:val="both"/>
              <w:rPr>
                <w:rPrChange w:id="675" w:author="Sergio Barona" w:date="2024-02-12T23:22:00Z">
                  <w:rPr>
                    <w:lang w:val="es-ES_tradnl"/>
                  </w:rPr>
                </w:rPrChange>
              </w:rPr>
            </w:pPr>
            <w:r w:rsidRPr="00DB03F7">
              <w:t>.001 (0.01)</w:t>
            </w:r>
          </w:p>
        </w:tc>
        <w:tc>
          <w:tcPr>
            <w:tcW w:w="2110" w:type="dxa"/>
            <w:tcBorders>
              <w:top w:val="nil"/>
              <w:left w:val="nil"/>
              <w:bottom w:val="nil"/>
              <w:right w:val="nil"/>
            </w:tcBorders>
          </w:tcPr>
          <w:p w14:paraId="43309F83" w14:textId="77777777" w:rsidR="00186949" w:rsidRPr="00DB03F7" w:rsidRDefault="00186949" w:rsidP="00186949">
            <w:pPr>
              <w:widowControl w:val="0"/>
              <w:autoSpaceDE w:val="0"/>
              <w:autoSpaceDN w:val="0"/>
              <w:adjustRightInd w:val="0"/>
              <w:spacing w:line="240" w:lineRule="auto"/>
              <w:ind w:firstLine="284"/>
              <w:jc w:val="both"/>
              <w:rPr>
                <w:rPrChange w:id="676" w:author="Sergio Barona" w:date="2024-02-12T23:22:00Z">
                  <w:rPr>
                    <w:lang w:val="es-ES_tradnl"/>
                  </w:rPr>
                </w:rPrChange>
              </w:rPr>
            </w:pPr>
            <w:r w:rsidRPr="00DB03F7">
              <w:t>.082 (1.03)</w:t>
            </w:r>
          </w:p>
        </w:tc>
      </w:tr>
      <w:tr w:rsidR="007C13C9" w:rsidRPr="00DB03F7" w14:paraId="1C76D6AB" w14:textId="77777777" w:rsidTr="00117649">
        <w:trPr>
          <w:trHeight w:val="543"/>
        </w:trPr>
        <w:tc>
          <w:tcPr>
            <w:tcW w:w="5124" w:type="dxa"/>
            <w:tcBorders>
              <w:top w:val="nil"/>
              <w:left w:val="nil"/>
              <w:bottom w:val="nil"/>
              <w:right w:val="nil"/>
            </w:tcBorders>
          </w:tcPr>
          <w:p w14:paraId="120BF8FF" w14:textId="171FBDAD" w:rsidR="00186949" w:rsidRPr="00DB03F7" w:rsidRDefault="00186949" w:rsidP="00186949">
            <w:pPr>
              <w:widowControl w:val="0"/>
              <w:autoSpaceDE w:val="0"/>
              <w:autoSpaceDN w:val="0"/>
              <w:adjustRightInd w:val="0"/>
              <w:spacing w:line="240" w:lineRule="auto"/>
              <w:ind w:firstLine="284"/>
              <w:rPr>
                <w:rPrChange w:id="677" w:author="Sergio Barona" w:date="2024-02-12T23:22:00Z">
                  <w:rPr>
                    <w:lang w:val="es-ES_tradnl"/>
                  </w:rPr>
                </w:rPrChange>
              </w:rPr>
            </w:pPr>
            <w:r w:rsidRPr="00DB03F7">
              <w:rPr>
                <w:rPrChange w:id="678" w:author="Sergio Barona" w:date="2024-02-12T23:22:00Z">
                  <w:rPr>
                    <w:lang w:val="es-ES_tradnl"/>
                  </w:rPr>
                </w:rPrChange>
              </w:rPr>
              <w:t xml:space="preserve">     </w:t>
            </w:r>
            <w:r w:rsidR="003C29C4" w:rsidRPr="00DB03F7">
              <w:rPr>
                <w:rPrChange w:id="679" w:author="Sergio Barona" w:date="2024-02-12T23:22:00Z">
                  <w:rPr>
                    <w:lang w:val="es-ES_tradnl"/>
                  </w:rPr>
                </w:rPrChange>
              </w:rPr>
              <w:t>Latin America and Caribbean</w:t>
            </w:r>
            <w:r w:rsidRPr="00DB03F7">
              <w:rPr>
                <w:rPrChange w:id="680" w:author="Sergio Barona" w:date="2024-02-12T23:22:00Z">
                  <w:rPr>
                    <w:lang w:val="es-ES_tradnl"/>
                  </w:rPr>
                </w:rPrChange>
              </w:rPr>
              <w:t xml:space="preserve"> </w:t>
            </w:r>
          </w:p>
        </w:tc>
        <w:tc>
          <w:tcPr>
            <w:tcW w:w="2109" w:type="dxa"/>
            <w:tcBorders>
              <w:top w:val="nil"/>
              <w:left w:val="nil"/>
              <w:bottom w:val="nil"/>
              <w:right w:val="nil"/>
            </w:tcBorders>
          </w:tcPr>
          <w:p w14:paraId="705BFCB7" w14:textId="77777777" w:rsidR="00186949" w:rsidRPr="00DB03F7" w:rsidRDefault="00186949" w:rsidP="00186949">
            <w:pPr>
              <w:widowControl w:val="0"/>
              <w:autoSpaceDE w:val="0"/>
              <w:autoSpaceDN w:val="0"/>
              <w:adjustRightInd w:val="0"/>
              <w:spacing w:line="240" w:lineRule="auto"/>
              <w:ind w:firstLine="284"/>
              <w:jc w:val="both"/>
              <w:rPr>
                <w:rPrChange w:id="681" w:author="Sergio Barona" w:date="2024-02-12T23:22:00Z">
                  <w:rPr>
                    <w:lang w:val="es-ES_tradnl"/>
                  </w:rPr>
                </w:rPrChange>
              </w:rPr>
            </w:pPr>
            <w:r w:rsidRPr="00DB03F7">
              <w:t>-.07 (-0.74)</w:t>
            </w:r>
          </w:p>
        </w:tc>
        <w:tc>
          <w:tcPr>
            <w:tcW w:w="2110" w:type="dxa"/>
            <w:tcBorders>
              <w:top w:val="nil"/>
              <w:left w:val="nil"/>
              <w:bottom w:val="nil"/>
              <w:right w:val="nil"/>
            </w:tcBorders>
          </w:tcPr>
          <w:p w14:paraId="13FAED86" w14:textId="77777777" w:rsidR="00186949" w:rsidRPr="00DB03F7" w:rsidRDefault="00186949" w:rsidP="00186949">
            <w:pPr>
              <w:widowControl w:val="0"/>
              <w:autoSpaceDE w:val="0"/>
              <w:autoSpaceDN w:val="0"/>
              <w:adjustRightInd w:val="0"/>
              <w:spacing w:line="240" w:lineRule="auto"/>
              <w:ind w:firstLine="284"/>
              <w:jc w:val="both"/>
              <w:rPr>
                <w:rPrChange w:id="682" w:author="Sergio Barona" w:date="2024-02-12T23:22:00Z">
                  <w:rPr>
                    <w:lang w:val="es-ES_tradnl"/>
                  </w:rPr>
                </w:rPrChange>
              </w:rPr>
            </w:pPr>
            <w:r w:rsidRPr="00DB03F7">
              <w:t>.025 (0.3)</w:t>
            </w:r>
          </w:p>
        </w:tc>
      </w:tr>
      <w:tr w:rsidR="007C13C9" w:rsidRPr="00DB03F7" w14:paraId="0B0370B3" w14:textId="77777777" w:rsidTr="00117649">
        <w:trPr>
          <w:trHeight w:val="555"/>
        </w:trPr>
        <w:tc>
          <w:tcPr>
            <w:tcW w:w="5124" w:type="dxa"/>
            <w:tcBorders>
              <w:top w:val="nil"/>
              <w:left w:val="nil"/>
              <w:bottom w:val="nil"/>
              <w:right w:val="nil"/>
            </w:tcBorders>
          </w:tcPr>
          <w:p w14:paraId="16161F50" w14:textId="0AD70C40" w:rsidR="00186949" w:rsidRPr="00DB03F7" w:rsidRDefault="00186949" w:rsidP="00186949">
            <w:pPr>
              <w:widowControl w:val="0"/>
              <w:autoSpaceDE w:val="0"/>
              <w:autoSpaceDN w:val="0"/>
              <w:adjustRightInd w:val="0"/>
              <w:spacing w:line="240" w:lineRule="auto"/>
              <w:ind w:firstLine="284"/>
            </w:pPr>
            <w:r w:rsidRPr="00DB03F7">
              <w:t xml:space="preserve">     </w:t>
            </w:r>
            <w:r w:rsidR="003C29C4" w:rsidRPr="00DB03F7">
              <w:t>Middle East and North Africa</w:t>
            </w:r>
            <w:r w:rsidRPr="00DB03F7">
              <w:t xml:space="preserve"> </w:t>
            </w:r>
          </w:p>
        </w:tc>
        <w:tc>
          <w:tcPr>
            <w:tcW w:w="2109" w:type="dxa"/>
            <w:tcBorders>
              <w:top w:val="nil"/>
              <w:left w:val="nil"/>
              <w:bottom w:val="nil"/>
              <w:right w:val="nil"/>
            </w:tcBorders>
          </w:tcPr>
          <w:p w14:paraId="69BBF496" w14:textId="77777777" w:rsidR="00186949" w:rsidRPr="00DB03F7" w:rsidRDefault="00186949" w:rsidP="00186949">
            <w:pPr>
              <w:widowControl w:val="0"/>
              <w:autoSpaceDE w:val="0"/>
              <w:autoSpaceDN w:val="0"/>
              <w:adjustRightInd w:val="0"/>
              <w:spacing w:line="240" w:lineRule="auto"/>
              <w:ind w:firstLine="284"/>
              <w:jc w:val="both"/>
              <w:rPr>
                <w:rPrChange w:id="683" w:author="Sergio Barona" w:date="2024-02-12T23:22:00Z">
                  <w:rPr>
                    <w:lang w:val="es-ES_tradnl"/>
                  </w:rPr>
                </w:rPrChange>
              </w:rPr>
            </w:pPr>
            <w:r w:rsidRPr="00DB03F7">
              <w:t>-.03 (-0.23)</w:t>
            </w:r>
          </w:p>
        </w:tc>
        <w:tc>
          <w:tcPr>
            <w:tcW w:w="2110" w:type="dxa"/>
            <w:tcBorders>
              <w:top w:val="nil"/>
              <w:left w:val="nil"/>
              <w:bottom w:val="nil"/>
              <w:right w:val="nil"/>
            </w:tcBorders>
          </w:tcPr>
          <w:p w14:paraId="6AA304FE" w14:textId="77777777" w:rsidR="00186949" w:rsidRPr="00DB03F7" w:rsidRDefault="00186949" w:rsidP="00186949">
            <w:pPr>
              <w:widowControl w:val="0"/>
              <w:autoSpaceDE w:val="0"/>
              <w:autoSpaceDN w:val="0"/>
              <w:adjustRightInd w:val="0"/>
              <w:spacing w:line="240" w:lineRule="auto"/>
              <w:ind w:firstLine="284"/>
              <w:jc w:val="both"/>
              <w:rPr>
                <w:rPrChange w:id="684" w:author="Sergio Barona" w:date="2024-02-12T23:22:00Z">
                  <w:rPr>
                    <w:lang w:val="es-ES_tradnl"/>
                  </w:rPr>
                </w:rPrChange>
              </w:rPr>
            </w:pPr>
            <w:r w:rsidRPr="00DB03F7">
              <w:t xml:space="preserve"> .13 (1.31)</w:t>
            </w:r>
          </w:p>
        </w:tc>
      </w:tr>
      <w:tr w:rsidR="007C13C9" w:rsidRPr="00DB03F7" w14:paraId="6EE272E2" w14:textId="77777777" w:rsidTr="00117649">
        <w:trPr>
          <w:trHeight w:val="555"/>
        </w:trPr>
        <w:tc>
          <w:tcPr>
            <w:tcW w:w="5124" w:type="dxa"/>
            <w:tcBorders>
              <w:top w:val="nil"/>
              <w:left w:val="nil"/>
              <w:bottom w:val="nil"/>
              <w:right w:val="nil"/>
            </w:tcBorders>
          </w:tcPr>
          <w:p w14:paraId="1E073023" w14:textId="34602687" w:rsidR="00186949" w:rsidRPr="00DB03F7" w:rsidRDefault="00186949" w:rsidP="00186949">
            <w:pPr>
              <w:widowControl w:val="0"/>
              <w:autoSpaceDE w:val="0"/>
              <w:autoSpaceDN w:val="0"/>
              <w:adjustRightInd w:val="0"/>
              <w:spacing w:line="240" w:lineRule="auto"/>
              <w:ind w:firstLine="284"/>
              <w:rPr>
                <w:rPrChange w:id="685" w:author="Sergio Barona" w:date="2024-02-12T23:22:00Z">
                  <w:rPr>
                    <w:lang w:val="es-ES_tradnl"/>
                  </w:rPr>
                </w:rPrChange>
              </w:rPr>
            </w:pPr>
            <w:r w:rsidRPr="00DB03F7">
              <w:rPr>
                <w:rPrChange w:id="686" w:author="Sergio Barona" w:date="2024-02-12T23:22:00Z">
                  <w:rPr>
                    <w:lang w:val="es-ES_tradnl"/>
                  </w:rPr>
                </w:rPrChange>
              </w:rPr>
              <w:t xml:space="preserve">     </w:t>
            </w:r>
            <w:r w:rsidR="00427D97" w:rsidRPr="00DB03F7">
              <w:rPr>
                <w:rPrChange w:id="687" w:author="Sergio Barona" w:date="2024-02-12T23:22:00Z">
                  <w:rPr>
                    <w:lang w:val="es-ES_tradnl"/>
                  </w:rPr>
                </w:rPrChange>
              </w:rPr>
              <w:t xml:space="preserve">South </w:t>
            </w:r>
            <w:r w:rsidRPr="00DB03F7">
              <w:rPr>
                <w:rPrChange w:id="688" w:author="Sergio Barona" w:date="2024-02-12T23:22:00Z">
                  <w:rPr>
                    <w:lang w:val="es-ES_tradnl"/>
                  </w:rPr>
                </w:rPrChange>
              </w:rPr>
              <w:t xml:space="preserve">Asia </w:t>
            </w:r>
          </w:p>
        </w:tc>
        <w:tc>
          <w:tcPr>
            <w:tcW w:w="2109" w:type="dxa"/>
            <w:tcBorders>
              <w:top w:val="nil"/>
              <w:left w:val="nil"/>
              <w:bottom w:val="nil"/>
              <w:right w:val="nil"/>
            </w:tcBorders>
          </w:tcPr>
          <w:p w14:paraId="14CE6F88" w14:textId="77777777" w:rsidR="00186949" w:rsidRPr="00DB03F7" w:rsidRDefault="00186949" w:rsidP="00186949">
            <w:pPr>
              <w:widowControl w:val="0"/>
              <w:autoSpaceDE w:val="0"/>
              <w:autoSpaceDN w:val="0"/>
              <w:adjustRightInd w:val="0"/>
              <w:spacing w:line="240" w:lineRule="auto"/>
              <w:ind w:firstLine="284"/>
              <w:jc w:val="both"/>
              <w:rPr>
                <w:rPrChange w:id="689" w:author="Sergio Barona" w:date="2024-02-12T23:22:00Z">
                  <w:rPr>
                    <w:lang w:val="es-ES_tradnl"/>
                  </w:rPr>
                </w:rPrChange>
              </w:rPr>
            </w:pPr>
            <w:r w:rsidRPr="00DB03F7">
              <w:t>.12 (0.89)</w:t>
            </w:r>
          </w:p>
        </w:tc>
        <w:tc>
          <w:tcPr>
            <w:tcW w:w="2110" w:type="dxa"/>
            <w:tcBorders>
              <w:top w:val="nil"/>
              <w:left w:val="nil"/>
              <w:bottom w:val="nil"/>
              <w:right w:val="nil"/>
            </w:tcBorders>
          </w:tcPr>
          <w:p w14:paraId="4E996C74" w14:textId="77777777" w:rsidR="00186949" w:rsidRPr="00DB03F7" w:rsidRDefault="00186949" w:rsidP="00186949">
            <w:pPr>
              <w:widowControl w:val="0"/>
              <w:autoSpaceDE w:val="0"/>
              <w:autoSpaceDN w:val="0"/>
              <w:adjustRightInd w:val="0"/>
              <w:spacing w:line="240" w:lineRule="auto"/>
              <w:ind w:firstLine="284"/>
              <w:jc w:val="both"/>
              <w:rPr>
                <w:rPrChange w:id="690" w:author="Sergio Barona" w:date="2024-02-12T23:22:00Z">
                  <w:rPr>
                    <w:lang w:val="es-ES_tradnl"/>
                  </w:rPr>
                </w:rPrChange>
              </w:rPr>
            </w:pPr>
            <w:r w:rsidRPr="00DB03F7">
              <w:t xml:space="preserve"> .25 (2.18) **</w:t>
            </w:r>
          </w:p>
        </w:tc>
      </w:tr>
      <w:tr w:rsidR="007C13C9" w:rsidRPr="00DB03F7" w14:paraId="6431ECB1" w14:textId="77777777" w:rsidTr="00117649">
        <w:trPr>
          <w:trHeight w:val="555"/>
        </w:trPr>
        <w:tc>
          <w:tcPr>
            <w:tcW w:w="5124" w:type="dxa"/>
            <w:tcBorders>
              <w:top w:val="nil"/>
              <w:left w:val="nil"/>
              <w:bottom w:val="nil"/>
              <w:right w:val="nil"/>
            </w:tcBorders>
          </w:tcPr>
          <w:p w14:paraId="005E32A7" w14:textId="6DDADC82" w:rsidR="00186949" w:rsidRPr="00DB03F7" w:rsidRDefault="00186949" w:rsidP="00186949">
            <w:pPr>
              <w:widowControl w:val="0"/>
              <w:autoSpaceDE w:val="0"/>
              <w:autoSpaceDN w:val="0"/>
              <w:adjustRightInd w:val="0"/>
              <w:spacing w:line="240" w:lineRule="auto"/>
              <w:ind w:firstLine="284"/>
              <w:rPr>
                <w:rPrChange w:id="691" w:author="Sergio Barona" w:date="2024-02-12T23:22:00Z">
                  <w:rPr>
                    <w:lang w:val="es-ES_tradnl"/>
                  </w:rPr>
                </w:rPrChange>
              </w:rPr>
            </w:pPr>
            <w:r w:rsidRPr="00DB03F7">
              <w:rPr>
                <w:rPrChange w:id="692" w:author="Sergio Barona" w:date="2024-02-12T23:22:00Z">
                  <w:rPr>
                    <w:lang w:val="es-ES_tradnl"/>
                  </w:rPr>
                </w:rPrChange>
              </w:rPr>
              <w:t xml:space="preserve">     </w:t>
            </w:r>
            <w:r w:rsidR="007F7528" w:rsidRPr="00DB03F7">
              <w:rPr>
                <w:rPrChange w:id="693" w:author="Sergio Barona" w:date="2024-02-12T23:22:00Z">
                  <w:rPr>
                    <w:lang w:val="es-ES_tradnl"/>
                  </w:rPr>
                </w:rPrChange>
              </w:rPr>
              <w:t xml:space="preserve">Subsaharan Africa </w:t>
            </w:r>
            <w:r w:rsidRPr="00DB03F7">
              <w:rPr>
                <w:rPrChange w:id="694" w:author="Sergio Barona" w:date="2024-02-12T23:22:00Z">
                  <w:rPr>
                    <w:lang w:val="es-ES_tradnl"/>
                  </w:rPr>
                </w:rPrChange>
              </w:rPr>
              <w:t xml:space="preserve"> </w:t>
            </w:r>
          </w:p>
        </w:tc>
        <w:tc>
          <w:tcPr>
            <w:tcW w:w="2109" w:type="dxa"/>
            <w:tcBorders>
              <w:top w:val="nil"/>
              <w:left w:val="nil"/>
              <w:bottom w:val="nil"/>
              <w:right w:val="nil"/>
            </w:tcBorders>
          </w:tcPr>
          <w:p w14:paraId="38C9EF89" w14:textId="77777777" w:rsidR="00186949" w:rsidRPr="00DB03F7" w:rsidRDefault="00186949" w:rsidP="00186949">
            <w:pPr>
              <w:widowControl w:val="0"/>
              <w:autoSpaceDE w:val="0"/>
              <w:autoSpaceDN w:val="0"/>
              <w:adjustRightInd w:val="0"/>
              <w:spacing w:line="240" w:lineRule="auto"/>
              <w:ind w:firstLine="284"/>
              <w:jc w:val="both"/>
              <w:rPr>
                <w:rPrChange w:id="695" w:author="Sergio Barona" w:date="2024-02-12T23:22:00Z">
                  <w:rPr>
                    <w:lang w:val="es-ES_tradnl"/>
                  </w:rPr>
                </w:rPrChange>
              </w:rPr>
            </w:pPr>
            <w:r w:rsidRPr="00DB03F7">
              <w:t>-.04 (-0.33)</w:t>
            </w:r>
          </w:p>
        </w:tc>
        <w:tc>
          <w:tcPr>
            <w:tcW w:w="2110" w:type="dxa"/>
            <w:tcBorders>
              <w:top w:val="nil"/>
              <w:left w:val="nil"/>
              <w:bottom w:val="nil"/>
              <w:right w:val="nil"/>
            </w:tcBorders>
          </w:tcPr>
          <w:p w14:paraId="35F71D75" w14:textId="77777777" w:rsidR="00186949" w:rsidRPr="00DB03F7" w:rsidRDefault="00186949" w:rsidP="00186949">
            <w:pPr>
              <w:widowControl w:val="0"/>
              <w:autoSpaceDE w:val="0"/>
              <w:autoSpaceDN w:val="0"/>
              <w:adjustRightInd w:val="0"/>
              <w:spacing w:line="240" w:lineRule="auto"/>
              <w:ind w:firstLine="284"/>
              <w:jc w:val="both"/>
              <w:rPr>
                <w:rPrChange w:id="696" w:author="Sergio Barona" w:date="2024-02-12T23:22:00Z">
                  <w:rPr>
                    <w:lang w:val="es-ES_tradnl"/>
                  </w:rPr>
                </w:rPrChange>
              </w:rPr>
            </w:pPr>
            <w:r w:rsidRPr="00DB03F7">
              <w:t xml:space="preserve"> .15 (1.46)</w:t>
            </w:r>
          </w:p>
        </w:tc>
      </w:tr>
      <w:tr w:rsidR="007C13C9" w:rsidRPr="00DB03F7" w14:paraId="5114FE55" w14:textId="77777777" w:rsidTr="00117649">
        <w:trPr>
          <w:trHeight w:val="543"/>
        </w:trPr>
        <w:tc>
          <w:tcPr>
            <w:tcW w:w="5124" w:type="dxa"/>
            <w:tcBorders>
              <w:top w:val="nil"/>
              <w:left w:val="nil"/>
              <w:bottom w:val="nil"/>
              <w:right w:val="nil"/>
            </w:tcBorders>
          </w:tcPr>
          <w:p w14:paraId="6A521E4F" w14:textId="3081E830" w:rsidR="00186949" w:rsidRPr="00DB03F7" w:rsidRDefault="00186949" w:rsidP="00186949">
            <w:pPr>
              <w:widowControl w:val="0"/>
              <w:autoSpaceDE w:val="0"/>
              <w:autoSpaceDN w:val="0"/>
              <w:adjustRightInd w:val="0"/>
              <w:spacing w:line="240" w:lineRule="auto"/>
              <w:ind w:firstLine="284"/>
              <w:rPr>
                <w:rPrChange w:id="697" w:author="Sergio Barona" w:date="2024-02-12T23:22:00Z">
                  <w:rPr>
                    <w:lang w:val="es-ES_tradnl"/>
                  </w:rPr>
                </w:rPrChange>
              </w:rPr>
            </w:pPr>
            <w:r w:rsidRPr="00DB03F7">
              <w:rPr>
                <w:rPrChange w:id="698" w:author="Sergio Barona" w:date="2024-02-12T23:22:00Z">
                  <w:rPr>
                    <w:lang w:val="es-ES_tradnl"/>
                  </w:rPr>
                </w:rPrChange>
              </w:rPr>
              <w:t xml:space="preserve">     </w:t>
            </w:r>
            <w:r w:rsidR="007F7528" w:rsidRPr="00DB03F7">
              <w:rPr>
                <w:rPrChange w:id="699" w:author="Sergio Barona" w:date="2024-02-12T23:22:00Z">
                  <w:rPr>
                    <w:lang w:val="es-ES_tradnl"/>
                  </w:rPr>
                </w:rPrChange>
              </w:rPr>
              <w:t>East Asia and Pacific</w:t>
            </w:r>
            <w:r w:rsidRPr="00DB03F7">
              <w:rPr>
                <w:rPrChange w:id="700" w:author="Sergio Barona" w:date="2024-02-12T23:22:00Z">
                  <w:rPr>
                    <w:lang w:val="es-ES_tradnl"/>
                  </w:rPr>
                </w:rPrChange>
              </w:rPr>
              <w:t xml:space="preserve"> </w:t>
            </w:r>
          </w:p>
        </w:tc>
        <w:tc>
          <w:tcPr>
            <w:tcW w:w="2109" w:type="dxa"/>
            <w:tcBorders>
              <w:top w:val="nil"/>
              <w:left w:val="nil"/>
              <w:bottom w:val="nil"/>
              <w:right w:val="nil"/>
            </w:tcBorders>
          </w:tcPr>
          <w:p w14:paraId="6B61BEFF" w14:textId="77777777" w:rsidR="00186949" w:rsidRPr="00DB03F7" w:rsidRDefault="00186949" w:rsidP="00186949">
            <w:pPr>
              <w:widowControl w:val="0"/>
              <w:autoSpaceDE w:val="0"/>
              <w:autoSpaceDN w:val="0"/>
              <w:adjustRightInd w:val="0"/>
              <w:spacing w:line="240" w:lineRule="auto"/>
              <w:ind w:firstLine="284"/>
              <w:jc w:val="both"/>
              <w:rPr>
                <w:rPrChange w:id="701" w:author="Sergio Barona" w:date="2024-02-12T23:22:00Z">
                  <w:rPr>
                    <w:lang w:val="es-ES_tradnl"/>
                  </w:rPr>
                </w:rPrChange>
              </w:rPr>
            </w:pPr>
            <w:r w:rsidRPr="00DB03F7">
              <w:t>.02 (0.19)</w:t>
            </w:r>
          </w:p>
        </w:tc>
        <w:tc>
          <w:tcPr>
            <w:tcW w:w="2110" w:type="dxa"/>
            <w:tcBorders>
              <w:top w:val="nil"/>
              <w:left w:val="nil"/>
              <w:bottom w:val="nil"/>
              <w:right w:val="nil"/>
            </w:tcBorders>
          </w:tcPr>
          <w:p w14:paraId="1FE937F9" w14:textId="77777777" w:rsidR="00186949" w:rsidRPr="00DB03F7" w:rsidRDefault="00186949" w:rsidP="00186949">
            <w:pPr>
              <w:widowControl w:val="0"/>
              <w:autoSpaceDE w:val="0"/>
              <w:autoSpaceDN w:val="0"/>
              <w:adjustRightInd w:val="0"/>
              <w:spacing w:line="240" w:lineRule="auto"/>
              <w:ind w:firstLine="284"/>
              <w:jc w:val="both"/>
              <w:rPr>
                <w:rPrChange w:id="702" w:author="Sergio Barona" w:date="2024-02-12T23:22:00Z">
                  <w:rPr>
                    <w:lang w:val="es-ES_tradnl"/>
                  </w:rPr>
                </w:rPrChange>
              </w:rPr>
            </w:pPr>
            <w:r w:rsidRPr="00DB03F7">
              <w:t xml:space="preserve"> .11 (1.29)</w:t>
            </w:r>
          </w:p>
        </w:tc>
      </w:tr>
      <w:tr w:rsidR="007C13C9" w:rsidRPr="00DB03F7" w14:paraId="4D63DDDE" w14:textId="77777777" w:rsidTr="00117649">
        <w:trPr>
          <w:trHeight w:val="567"/>
        </w:trPr>
        <w:tc>
          <w:tcPr>
            <w:tcW w:w="5124" w:type="dxa"/>
            <w:tcBorders>
              <w:top w:val="nil"/>
              <w:left w:val="nil"/>
              <w:bottom w:val="nil"/>
              <w:right w:val="nil"/>
            </w:tcBorders>
          </w:tcPr>
          <w:p w14:paraId="2D6DE988" w14:textId="77777777" w:rsidR="00186949" w:rsidRPr="00DB03F7" w:rsidRDefault="00000000" w:rsidP="00186949">
            <w:pPr>
              <w:widowControl w:val="0"/>
              <w:autoSpaceDE w:val="0"/>
              <w:autoSpaceDN w:val="0"/>
              <w:adjustRightInd w:val="0"/>
              <w:spacing w:line="240" w:lineRule="auto"/>
              <w:ind w:firstLine="284"/>
              <w:rPr>
                <w:rPrChange w:id="703" w:author="Sergio Barona" w:date="2024-02-12T23:22:00Z">
                  <w:rPr>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704" w:author="Sergio Barona" w:date="2024-02-12T23:22:00Z">
                          <w:rPr>
                            <w:rFonts w:ascii="Cambria Math" w:hAnsi="Cambria Math"/>
                            <w:lang w:val="es-ES_tradnl"/>
                          </w:rPr>
                        </w:rPrChange>
                      </w:rPr>
                      <m:t>R</m:t>
                    </m:r>
                  </m:e>
                  <m:sup>
                    <m:r>
                      <m:rPr>
                        <m:sty m:val="p"/>
                      </m:rPr>
                      <w:rPr>
                        <w:rFonts w:ascii="Cambria Math" w:hAnsi="Cambria Math"/>
                        <w:rPrChange w:id="705" w:author="Sergio Barona" w:date="2024-02-12T23:22:00Z">
                          <w:rPr>
                            <w:rFonts w:ascii="Cambria Math" w:hAnsi="Cambria Math"/>
                            <w:lang w:val="es-ES_tradnl"/>
                          </w:rPr>
                        </w:rPrChange>
                      </w:rPr>
                      <m:t>2</m:t>
                    </m:r>
                  </m:sup>
                </m:sSup>
              </m:oMath>
            </m:oMathPara>
          </w:p>
        </w:tc>
        <w:tc>
          <w:tcPr>
            <w:tcW w:w="2109" w:type="dxa"/>
            <w:tcBorders>
              <w:top w:val="nil"/>
              <w:left w:val="nil"/>
              <w:bottom w:val="nil"/>
              <w:right w:val="nil"/>
            </w:tcBorders>
          </w:tcPr>
          <w:p w14:paraId="6CA4DA66" w14:textId="77777777" w:rsidR="00186949" w:rsidRPr="00DB03F7" w:rsidRDefault="00186949" w:rsidP="00186949">
            <w:pPr>
              <w:widowControl w:val="0"/>
              <w:autoSpaceDE w:val="0"/>
              <w:autoSpaceDN w:val="0"/>
              <w:adjustRightInd w:val="0"/>
              <w:spacing w:line="240" w:lineRule="auto"/>
              <w:ind w:firstLine="284"/>
              <w:jc w:val="both"/>
              <w:rPr>
                <w:rPrChange w:id="706" w:author="Sergio Barona" w:date="2024-02-12T23:22:00Z">
                  <w:rPr>
                    <w:lang w:val="es-ES_tradnl"/>
                  </w:rPr>
                </w:rPrChange>
              </w:rPr>
            </w:pPr>
            <w:r w:rsidRPr="00DB03F7">
              <w:rPr>
                <w:rPrChange w:id="707" w:author="Sergio Barona" w:date="2024-02-12T23:22:00Z">
                  <w:rPr>
                    <w:lang w:val="es-ES_tradnl"/>
                  </w:rPr>
                </w:rPrChange>
              </w:rPr>
              <w:t>0.35</w:t>
            </w:r>
          </w:p>
        </w:tc>
        <w:tc>
          <w:tcPr>
            <w:tcW w:w="2110" w:type="dxa"/>
            <w:tcBorders>
              <w:top w:val="nil"/>
              <w:left w:val="nil"/>
              <w:bottom w:val="nil"/>
              <w:right w:val="nil"/>
            </w:tcBorders>
          </w:tcPr>
          <w:p w14:paraId="0B5B6CA6" w14:textId="77777777" w:rsidR="00186949" w:rsidRPr="00DB03F7" w:rsidRDefault="00186949" w:rsidP="00186949">
            <w:pPr>
              <w:widowControl w:val="0"/>
              <w:autoSpaceDE w:val="0"/>
              <w:autoSpaceDN w:val="0"/>
              <w:adjustRightInd w:val="0"/>
              <w:spacing w:line="240" w:lineRule="auto"/>
              <w:ind w:firstLine="284"/>
              <w:jc w:val="both"/>
              <w:rPr>
                <w:rPrChange w:id="708" w:author="Sergio Barona" w:date="2024-02-12T23:22:00Z">
                  <w:rPr>
                    <w:lang w:val="es-ES_tradnl"/>
                  </w:rPr>
                </w:rPrChange>
              </w:rPr>
            </w:pPr>
            <w:r w:rsidRPr="00DB03F7">
              <w:rPr>
                <w:rPrChange w:id="709" w:author="Sergio Barona" w:date="2024-02-12T23:22:00Z">
                  <w:rPr>
                    <w:lang w:val="es-ES_tradnl"/>
                  </w:rPr>
                </w:rPrChange>
              </w:rPr>
              <w:t>0.67</w:t>
            </w:r>
          </w:p>
        </w:tc>
      </w:tr>
      <w:tr w:rsidR="007C13C9" w:rsidRPr="00DB03F7"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DB03F7" w:rsidRDefault="00186949" w:rsidP="00186949">
            <w:pPr>
              <w:widowControl w:val="0"/>
              <w:autoSpaceDE w:val="0"/>
              <w:autoSpaceDN w:val="0"/>
              <w:adjustRightInd w:val="0"/>
              <w:spacing w:line="240" w:lineRule="auto"/>
              <w:ind w:firstLine="284"/>
              <w:rPr>
                <w:rFonts w:eastAsia="Times New Roman"/>
                <w:rPrChange w:id="710" w:author="Sergio Barona" w:date="2024-02-12T23:22:00Z">
                  <w:rPr>
                    <w:rFonts w:eastAsia="Times New Roman"/>
                    <w:lang w:val="es-ES_tradnl"/>
                  </w:rPr>
                </w:rPrChange>
              </w:rPr>
            </w:pPr>
            <w:r w:rsidRPr="00DB03F7">
              <w:rPr>
                <w:rFonts w:eastAsia="Times New Roman"/>
                <w:rPrChange w:id="711" w:author="Sergio Barona" w:date="2024-02-12T23:22:00Z">
                  <w:rPr>
                    <w:rFonts w:eastAsia="Times New Roman"/>
                    <w:lang w:val="es-ES_tradnl"/>
                  </w:rPr>
                </w:rPrChange>
              </w:rPr>
              <w:t xml:space="preserve">Nº </w:t>
            </w:r>
            <w:r w:rsidR="007F7528" w:rsidRPr="00DB03F7">
              <w:rPr>
                <w:rFonts w:eastAsia="Times New Roman"/>
                <w:rPrChange w:id="712" w:author="Sergio Barona" w:date="2024-02-12T23:22:00Z">
                  <w:rPr>
                    <w:rFonts w:eastAsia="Times New Roman"/>
                    <w:lang w:val="es-ES_tradnl"/>
                  </w:rPr>
                </w:rPrChange>
              </w:rPr>
              <w:t>of</w:t>
            </w:r>
            <w:r w:rsidRPr="00DB03F7">
              <w:rPr>
                <w:rFonts w:eastAsia="Times New Roman"/>
                <w:rPrChange w:id="713" w:author="Sergio Barona" w:date="2024-02-12T23:22:00Z">
                  <w:rPr>
                    <w:rFonts w:eastAsia="Times New Roman"/>
                    <w:lang w:val="es-ES_tradnl"/>
                  </w:rPr>
                </w:rPrChange>
              </w:rPr>
              <w:t xml:space="preserve"> observ</w:t>
            </w:r>
            <w:r w:rsidR="007F7528" w:rsidRPr="00DB03F7">
              <w:rPr>
                <w:rFonts w:eastAsia="Times New Roman"/>
                <w:rPrChange w:id="714" w:author="Sergio Barona" w:date="2024-02-12T23:22:00Z">
                  <w:rPr>
                    <w:rFonts w:eastAsia="Times New Roman"/>
                    <w:lang w:val="es-ES_tradnl"/>
                  </w:rPr>
                </w:rPrChange>
              </w:rPr>
              <w:t>ations</w:t>
            </w:r>
          </w:p>
        </w:tc>
        <w:tc>
          <w:tcPr>
            <w:tcW w:w="2109" w:type="dxa"/>
            <w:tcBorders>
              <w:top w:val="nil"/>
              <w:left w:val="nil"/>
              <w:bottom w:val="single" w:sz="4" w:space="0" w:color="auto"/>
              <w:right w:val="nil"/>
            </w:tcBorders>
          </w:tcPr>
          <w:p w14:paraId="33871C5A" w14:textId="77777777" w:rsidR="00186949" w:rsidRPr="00DB03F7" w:rsidRDefault="00186949" w:rsidP="00186949">
            <w:pPr>
              <w:widowControl w:val="0"/>
              <w:autoSpaceDE w:val="0"/>
              <w:autoSpaceDN w:val="0"/>
              <w:adjustRightInd w:val="0"/>
              <w:spacing w:line="240" w:lineRule="auto"/>
              <w:ind w:firstLine="284"/>
              <w:jc w:val="both"/>
              <w:rPr>
                <w:rPrChange w:id="715" w:author="Sergio Barona" w:date="2024-02-12T23:22:00Z">
                  <w:rPr>
                    <w:lang w:val="es-ES_tradnl"/>
                  </w:rPr>
                </w:rPrChange>
              </w:rPr>
            </w:pPr>
            <w:r w:rsidRPr="00DB03F7">
              <w:rPr>
                <w:rPrChange w:id="716" w:author="Sergio Barona" w:date="2024-02-12T23:22:00Z">
                  <w:rPr>
                    <w:lang w:val="es-ES_tradnl"/>
                  </w:rPr>
                </w:rPrChange>
              </w:rPr>
              <w:t>57</w:t>
            </w:r>
          </w:p>
        </w:tc>
        <w:tc>
          <w:tcPr>
            <w:tcW w:w="2110" w:type="dxa"/>
            <w:tcBorders>
              <w:top w:val="nil"/>
              <w:left w:val="nil"/>
              <w:bottom w:val="single" w:sz="4" w:space="0" w:color="auto"/>
              <w:right w:val="nil"/>
            </w:tcBorders>
          </w:tcPr>
          <w:p w14:paraId="615770A0" w14:textId="77777777" w:rsidR="00186949" w:rsidRPr="00DB03F7" w:rsidRDefault="00186949" w:rsidP="00186949">
            <w:pPr>
              <w:widowControl w:val="0"/>
              <w:autoSpaceDE w:val="0"/>
              <w:autoSpaceDN w:val="0"/>
              <w:adjustRightInd w:val="0"/>
              <w:spacing w:line="240" w:lineRule="auto"/>
              <w:ind w:firstLine="284"/>
              <w:jc w:val="both"/>
              <w:rPr>
                <w:rPrChange w:id="717" w:author="Sergio Barona" w:date="2024-02-12T23:22:00Z">
                  <w:rPr>
                    <w:lang w:val="es-ES_tradnl"/>
                  </w:rPr>
                </w:rPrChange>
              </w:rPr>
            </w:pPr>
            <w:r w:rsidRPr="00DB03F7">
              <w:rPr>
                <w:rPrChange w:id="718" w:author="Sergio Barona" w:date="2024-02-12T23:22:00Z">
                  <w:rPr>
                    <w:lang w:val="es-ES_tradnl"/>
                  </w:rPr>
                </w:rPrChange>
              </w:rPr>
              <w:t>57</w:t>
            </w:r>
          </w:p>
        </w:tc>
      </w:tr>
    </w:tbl>
    <w:p w14:paraId="4B64BABF" w14:textId="499F8135" w:rsidR="00E00348" w:rsidRPr="00DB03F7" w:rsidRDefault="0069589A" w:rsidP="00150A55">
      <w:pPr>
        <w:spacing w:line="240" w:lineRule="auto"/>
        <w:jc w:val="both"/>
      </w:pPr>
      <w:r w:rsidRPr="00DB03F7">
        <w:t xml:space="preserve">T-statistics are reported in parentheses.  ** </w:t>
      </w:r>
      <w:r w:rsidR="00E00348" w:rsidRPr="00DB03F7">
        <w:t>and</w:t>
      </w:r>
      <w:r w:rsidRPr="00DB03F7">
        <w:t xml:space="preserve"> *** indicate significance at 5% and 1% levels, respectively. The dummy variable reference by region is North America.</w:t>
      </w:r>
    </w:p>
    <w:p w14:paraId="281EE3EF" w14:textId="5962D050" w:rsidR="00E00348" w:rsidRPr="00DB03F7" w:rsidRDefault="00E00348" w:rsidP="00240562">
      <w:pPr>
        <w:spacing w:line="240" w:lineRule="auto"/>
        <w:ind w:firstLine="284"/>
        <w:jc w:val="both"/>
        <w:rPr>
          <w:shd w:val="clear" w:color="auto" w:fill="FFFFFF"/>
        </w:rPr>
      </w:pPr>
      <w:r w:rsidRPr="00DB03F7">
        <w:rPr>
          <w:shd w:val="clear" w:color="auto" w:fill="FFFFFF"/>
        </w:rPr>
        <w:t xml:space="preserve">These results contradict the conclusions </w:t>
      </w:r>
      <w:r w:rsidR="00FC5A3B" w:rsidRPr="00DB03F7">
        <w:rPr>
          <w:shd w:val="clear" w:color="auto" w:fill="FFFFFF"/>
        </w:rPr>
        <w:t>drawn by</w:t>
      </w:r>
      <w:r w:rsidRPr="00DB03F7">
        <w:rPr>
          <w:shd w:val="clear" w:color="auto" w:fill="FFFFFF"/>
        </w:rPr>
        <w:t xml:space="preserve"> Sharma et al. (2021) in which a negative effect of religion on the implementation of climate change policies was generalized; </w:t>
      </w:r>
      <w:r w:rsidRPr="00DB03F7">
        <w:rPr>
          <w:shd w:val="clear" w:color="auto" w:fill="FFFFFF"/>
        </w:rPr>
        <w:lastRenderedPageBreak/>
        <w:t xml:space="preserve">Although focused on one particular element, our measurements are found in the </w:t>
      </w:r>
      <w:r w:rsidR="00FC5A3B" w:rsidRPr="00DB03F7">
        <w:rPr>
          <w:shd w:val="clear" w:color="auto" w:fill="FFFFFF"/>
        </w:rPr>
        <w:t>area</w:t>
      </w:r>
      <w:r w:rsidRPr="00DB03F7">
        <w:rPr>
          <w:shd w:val="clear" w:color="auto" w:fill="FFFFFF"/>
        </w:rPr>
        <w:t xml:space="preserve"> of religion. It is </w:t>
      </w:r>
      <w:r w:rsidR="00D05280" w:rsidRPr="00DB03F7">
        <w:rPr>
          <w:shd w:val="clear" w:color="auto" w:fill="FFFFFF"/>
        </w:rPr>
        <w:t>clear</w:t>
      </w:r>
      <w:r w:rsidRPr="00DB03F7">
        <w:rPr>
          <w:shd w:val="clear" w:color="auto" w:fill="FFFFFF"/>
        </w:rPr>
        <w:t xml:space="preserve"> that we have measured different </w:t>
      </w:r>
      <w:r w:rsidR="005C4D66" w:rsidRPr="00DB03F7">
        <w:rPr>
          <w:shd w:val="clear" w:color="auto" w:fill="FFFFFF"/>
        </w:rPr>
        <w:t>elements</w:t>
      </w:r>
      <w:r w:rsidRPr="00DB03F7">
        <w:rPr>
          <w:shd w:val="clear" w:color="auto" w:fill="FFFFFF"/>
        </w:rPr>
        <w:t>, and although contradictory, the conclusions of Sharma et al. (2021) coincide with our</w:t>
      </w:r>
      <w:r w:rsidR="005C4D66" w:rsidRPr="00DB03F7">
        <w:rPr>
          <w:shd w:val="clear" w:color="auto" w:fill="FFFFFF"/>
        </w:rPr>
        <w:t xml:space="preserve"> own</w:t>
      </w:r>
      <w:r w:rsidRPr="00DB03F7">
        <w:rPr>
          <w:shd w:val="clear" w:color="auto" w:fill="FFFFFF"/>
        </w:rPr>
        <w:t xml:space="preserve"> in </w:t>
      </w:r>
      <w:r w:rsidR="005C4D66" w:rsidRPr="00DB03F7">
        <w:rPr>
          <w:shd w:val="clear" w:color="auto" w:fill="FFFFFF"/>
        </w:rPr>
        <w:t>demonstrating</w:t>
      </w:r>
      <w:r w:rsidRPr="00DB03F7">
        <w:rPr>
          <w:shd w:val="clear" w:color="auto" w:fill="FFFFFF"/>
        </w:rPr>
        <w:t xml:space="preserve"> that there are dimensions of religion that are obstacles to the implementation of </w:t>
      </w:r>
      <w:r w:rsidR="005C4D66" w:rsidRPr="00DB03F7">
        <w:rPr>
          <w:shd w:val="clear" w:color="auto" w:fill="FFFFFF"/>
        </w:rPr>
        <w:t xml:space="preserve">climate change </w:t>
      </w:r>
      <w:r w:rsidRPr="00DB03F7">
        <w:rPr>
          <w:shd w:val="clear" w:color="auto" w:fill="FFFFFF"/>
        </w:rPr>
        <w:t>policies</w:t>
      </w:r>
      <w:r w:rsidR="005C4D66" w:rsidRPr="00DB03F7">
        <w:rPr>
          <w:shd w:val="clear" w:color="auto" w:fill="FFFFFF"/>
        </w:rPr>
        <w:t>.</w:t>
      </w:r>
      <w:r w:rsidRPr="00DB03F7">
        <w:rPr>
          <w:shd w:val="clear" w:color="auto" w:fill="FFFFFF"/>
        </w:rPr>
        <w:t xml:space="preserve"> </w:t>
      </w:r>
      <w:r w:rsidR="005C4D66" w:rsidRPr="00DB03F7">
        <w:rPr>
          <w:shd w:val="clear" w:color="auto" w:fill="FFFFFF"/>
        </w:rPr>
        <w:t>W</w:t>
      </w:r>
      <w:r w:rsidRPr="00DB03F7">
        <w:rPr>
          <w:shd w:val="clear" w:color="auto" w:fill="FFFFFF"/>
        </w:rPr>
        <w:t xml:space="preserve">hile we have shown that religious tolerance favours the implementation of such policies, we </w:t>
      </w:r>
      <w:r w:rsidR="00FC5A3B" w:rsidRPr="00DB03F7">
        <w:rPr>
          <w:shd w:val="clear" w:color="auto" w:fill="FFFFFF"/>
        </w:rPr>
        <w:t>maintain</w:t>
      </w:r>
      <w:r w:rsidRPr="00DB03F7">
        <w:rPr>
          <w:shd w:val="clear" w:color="auto" w:fill="FFFFFF"/>
        </w:rPr>
        <w:t xml:space="preserve"> that religious intolerance and fundamentalism, as confirmed by Preston &amp; Shin (2022) and Skalski-Bednarz et al. (2023), are factors that can hinder pro-environmentalis</w:t>
      </w:r>
      <w:r w:rsidR="00663A8E" w:rsidRPr="00DB03F7">
        <w:rPr>
          <w:shd w:val="clear" w:color="auto" w:fill="FFFFFF"/>
        </w:rPr>
        <w:t>t</w:t>
      </w:r>
      <w:r w:rsidRPr="00DB03F7">
        <w:rPr>
          <w:shd w:val="clear" w:color="auto" w:fill="FFFFFF"/>
        </w:rPr>
        <w:t xml:space="preserve"> positions.</w:t>
      </w:r>
      <w:bookmarkStart w:id="719" w:name="_Toc151562033"/>
    </w:p>
    <w:p w14:paraId="717FF56F" w14:textId="7950B98B" w:rsidR="00E00348" w:rsidRPr="00DB03F7" w:rsidRDefault="00240562" w:rsidP="00D81DF1">
      <w:pPr>
        <w:spacing w:line="240" w:lineRule="auto"/>
        <w:ind w:firstLine="284"/>
        <w:jc w:val="both"/>
      </w:pPr>
      <w:r w:rsidRPr="00DB03F7">
        <w:t>T</w:t>
      </w:r>
      <w:r w:rsidR="00E00348" w:rsidRPr="00DB03F7">
        <w:t xml:space="preserve">o examine the reliability of the results obtained from the general model, four tests </w:t>
      </w:r>
      <w:r w:rsidR="00672540" w:rsidRPr="00DB03F7">
        <w:t>were</w:t>
      </w:r>
      <w:r w:rsidR="00E00348" w:rsidRPr="00DB03F7">
        <w:t xml:space="preserve"> carried out with alternative samples for the measurement of religious tolerance. First, we </w:t>
      </w:r>
      <w:r w:rsidRPr="00DB03F7">
        <w:t xml:space="preserve">separately </w:t>
      </w:r>
      <w:r w:rsidR="00E00348" w:rsidRPr="00DB03F7">
        <w:t>measured the impact of each of the components of the religious tolerance index; secondly, we assessed the results</w:t>
      </w:r>
      <w:r w:rsidRPr="00DB03F7">
        <w:t>,</w:t>
      </w:r>
      <w:r w:rsidR="00E00348" w:rsidRPr="00DB03F7">
        <w:t xml:space="preserve"> taking into account data from different waves; thirdly, </w:t>
      </w:r>
      <w:r w:rsidRPr="00DB03F7">
        <w:t xml:space="preserve">we </w:t>
      </w:r>
      <w:r w:rsidR="00EE387C" w:rsidRPr="00DB03F7">
        <w:t>included</w:t>
      </w:r>
      <w:r w:rsidRPr="00DB03F7">
        <w:t xml:space="preserve"> </w:t>
      </w:r>
      <w:r w:rsidR="00E00348" w:rsidRPr="00DB03F7">
        <w:t>a weighting of the components of the index according to their theoretical importanc</w:t>
      </w:r>
      <w:r w:rsidR="00672540" w:rsidRPr="00DB03F7">
        <w:t xml:space="preserve">e, </w:t>
      </w:r>
      <w:r w:rsidR="00EE387C" w:rsidRPr="00DB03F7">
        <w:t>before</w:t>
      </w:r>
      <w:r w:rsidR="00672540" w:rsidRPr="00DB03F7">
        <w:t xml:space="preserve"> </w:t>
      </w:r>
      <w:r w:rsidRPr="00DB03F7">
        <w:t>f</w:t>
      </w:r>
      <w:r w:rsidR="00E00348" w:rsidRPr="00DB03F7">
        <w:t xml:space="preserve">inally </w:t>
      </w:r>
      <w:r w:rsidR="00EE387C" w:rsidRPr="00DB03F7">
        <w:t>estimating</w:t>
      </w:r>
      <w:r w:rsidR="00E00348" w:rsidRPr="00DB03F7">
        <w:t xml:space="preserve"> the results considering the impact by region</w:t>
      </w:r>
      <w:r w:rsidRPr="00DB03F7">
        <w:t>.</w:t>
      </w:r>
    </w:p>
    <w:bookmarkEnd w:id="719"/>
    <w:p w14:paraId="4B1AE6AF" w14:textId="73B9E804" w:rsidR="00E00348" w:rsidRPr="00DB03F7" w:rsidRDefault="00186949" w:rsidP="00D81DF1">
      <w:pPr>
        <w:pStyle w:val="Prrafodelista"/>
        <w:numPr>
          <w:ilvl w:val="0"/>
          <w:numId w:val="5"/>
        </w:numPr>
        <w:spacing w:line="240" w:lineRule="auto"/>
        <w:jc w:val="both"/>
        <w:rPr>
          <w:rPrChange w:id="720" w:author="Sergio Barona" w:date="2024-02-12T23:22:00Z">
            <w:rPr>
              <w:lang w:val="es-ES_tradnl"/>
            </w:rPr>
          </w:rPrChange>
        </w:rPr>
      </w:pPr>
      <w:r w:rsidRPr="00DB03F7">
        <w:rPr>
          <w:b/>
          <w:bCs/>
        </w:rPr>
        <w:t xml:space="preserve"> </w:t>
      </w:r>
      <w:r w:rsidR="00E00348" w:rsidRPr="00DB03F7">
        <w:rPr>
          <w:b/>
          <w:bCs/>
          <w:rPrChange w:id="721" w:author="Sergio Barona" w:date="2024-02-12T23:22:00Z">
            <w:rPr>
              <w:b/>
              <w:bCs/>
              <w:lang w:val="es-ES_tradnl"/>
            </w:rPr>
          </w:rPrChange>
        </w:rPr>
        <w:t>Impact of index components</w:t>
      </w:r>
    </w:p>
    <w:p w14:paraId="66DBBBD1" w14:textId="561CDE87" w:rsidR="00186949" w:rsidRPr="00DB03F7" w:rsidRDefault="00E00348" w:rsidP="002A1EE7">
      <w:pPr>
        <w:jc w:val="both"/>
      </w:pPr>
      <w:r w:rsidRPr="00DB03F7">
        <w:t>We have carried out individual regressions with each of the variables that make up the religious tolerance index</w:t>
      </w:r>
      <w:r w:rsidR="00701431" w:rsidRPr="00DB03F7">
        <w:t>. I</w:t>
      </w:r>
      <w:r w:rsidRPr="00DB03F7">
        <w:t>n the same way in which we have proceeded</w:t>
      </w:r>
      <w:r w:rsidR="00701431" w:rsidRPr="00DB03F7">
        <w:t xml:space="preserve"> with the</w:t>
      </w:r>
      <w:r w:rsidRPr="00DB03F7">
        <w:t xml:space="preserve"> index, each of the variables </w:t>
      </w:r>
      <w:r w:rsidR="000D186F" w:rsidRPr="00DB03F7">
        <w:t>of which it is made up</w:t>
      </w:r>
      <w:r w:rsidR="00637E98" w:rsidRPr="00DB03F7">
        <w:t>,</w:t>
      </w:r>
      <w:r w:rsidRPr="00DB03F7">
        <w:t xml:space="preserve"> also reports the aggregate information of all the waves available in </w:t>
      </w:r>
      <w:r w:rsidR="00637E98" w:rsidRPr="00DB03F7">
        <w:t xml:space="preserve">the </w:t>
      </w:r>
      <w:r w:rsidRPr="00DB03F7">
        <w:t xml:space="preserve">WVS. Table 4 shows the results of the estimators for each variable, the results of which are similar in </w:t>
      </w:r>
      <w:r w:rsidR="001061F0" w:rsidRPr="00DB03F7">
        <w:t xml:space="preserve">the </w:t>
      </w:r>
      <w:r w:rsidRPr="00DB03F7">
        <w:t xml:space="preserve">sign, beta magnitude and statistical significance to those found in the estimates carried out with the general model. </w:t>
      </w:r>
    </w:p>
    <w:p w14:paraId="16C12F5F" w14:textId="3E06CEC6" w:rsidR="00186949" w:rsidRPr="00DB03F7" w:rsidRDefault="00186949" w:rsidP="00186949">
      <w:pPr>
        <w:spacing w:line="240" w:lineRule="auto"/>
        <w:ind w:firstLine="284"/>
        <w:jc w:val="both"/>
      </w:pPr>
    </w:p>
    <w:p w14:paraId="26375C5F" w14:textId="33182456" w:rsidR="00D81DF1" w:rsidRPr="00DB03F7" w:rsidRDefault="00D81DF1" w:rsidP="00186949">
      <w:pPr>
        <w:spacing w:line="240" w:lineRule="auto"/>
        <w:ind w:firstLine="284"/>
        <w:jc w:val="both"/>
      </w:pPr>
    </w:p>
    <w:p w14:paraId="4036CD69" w14:textId="11730AA4" w:rsidR="009D2691" w:rsidRPr="00DB03F7" w:rsidRDefault="009D2691" w:rsidP="00186949">
      <w:pPr>
        <w:spacing w:line="240" w:lineRule="auto"/>
        <w:ind w:firstLine="284"/>
        <w:jc w:val="both"/>
      </w:pPr>
    </w:p>
    <w:p w14:paraId="056BF2B9" w14:textId="194B5F14" w:rsidR="009D2691" w:rsidRPr="00DB03F7" w:rsidRDefault="009D2691" w:rsidP="00186949">
      <w:pPr>
        <w:spacing w:line="240" w:lineRule="auto"/>
        <w:ind w:firstLine="284"/>
        <w:jc w:val="both"/>
      </w:pPr>
    </w:p>
    <w:p w14:paraId="7B8B3AC2" w14:textId="77777777" w:rsidR="009D2691" w:rsidRPr="00DB03F7" w:rsidRDefault="009D2691" w:rsidP="00186949">
      <w:pPr>
        <w:spacing w:line="240" w:lineRule="auto"/>
        <w:ind w:firstLine="284"/>
        <w:jc w:val="both"/>
      </w:pPr>
    </w:p>
    <w:p w14:paraId="0C431F50" w14:textId="2384B8BD" w:rsidR="00186949" w:rsidRPr="00DB03F7" w:rsidRDefault="00186949" w:rsidP="00186949">
      <w:pPr>
        <w:spacing w:line="240" w:lineRule="auto"/>
        <w:ind w:firstLine="284"/>
        <w:jc w:val="both"/>
        <w:rPr>
          <w:b/>
          <w:bCs/>
        </w:rPr>
      </w:pPr>
      <w:r w:rsidRPr="00DB03F7">
        <w:rPr>
          <w:b/>
          <w:bCs/>
        </w:rPr>
        <w:t>Tabl</w:t>
      </w:r>
      <w:r w:rsidR="00CD73FB" w:rsidRPr="00DB03F7">
        <w:rPr>
          <w:b/>
          <w:bCs/>
        </w:rPr>
        <w:t>e</w:t>
      </w:r>
      <w:r w:rsidRPr="00DB03F7">
        <w:rPr>
          <w:b/>
          <w:bCs/>
        </w:rPr>
        <w:t xml:space="preserve"> 4</w:t>
      </w:r>
    </w:p>
    <w:p w14:paraId="061504B3" w14:textId="0E242259" w:rsidR="00186949" w:rsidRPr="00DB03F7" w:rsidRDefault="00CD73FB" w:rsidP="00CD73FB">
      <w:pPr>
        <w:spacing w:line="240" w:lineRule="auto"/>
        <w:jc w:val="both"/>
      </w:pPr>
      <w:r w:rsidRPr="00DB03F7">
        <w:t xml:space="preserve"> Influence of each component of the religious tolerance index on the implementation of climate change policies.</w:t>
      </w:r>
    </w:p>
    <w:tbl>
      <w:tblPr>
        <w:tblW w:w="9366" w:type="dxa"/>
        <w:tblLayout w:type="fixed"/>
        <w:tblLook w:val="0000" w:firstRow="0" w:lastRow="0" w:firstColumn="0" w:lastColumn="0" w:noHBand="0" w:noVBand="0"/>
      </w:tblPr>
      <w:tblGrid>
        <w:gridCol w:w="3119"/>
        <w:gridCol w:w="1490"/>
        <w:gridCol w:w="1635"/>
        <w:gridCol w:w="1486"/>
        <w:gridCol w:w="1636"/>
      </w:tblGrid>
      <w:tr w:rsidR="007C13C9" w:rsidRPr="00DB03F7" w14:paraId="689F343D" w14:textId="77777777" w:rsidTr="004D7347">
        <w:trPr>
          <w:trHeight w:val="1100"/>
        </w:trPr>
        <w:tc>
          <w:tcPr>
            <w:tcW w:w="3119" w:type="dxa"/>
            <w:tcBorders>
              <w:top w:val="single" w:sz="4" w:space="0" w:color="auto"/>
              <w:left w:val="nil"/>
              <w:bottom w:val="single" w:sz="10" w:space="0" w:color="auto"/>
              <w:right w:val="nil"/>
            </w:tcBorders>
          </w:tcPr>
          <w:p w14:paraId="2D006A57" w14:textId="77777777" w:rsidR="00CD73FB" w:rsidRPr="00DB03F7" w:rsidRDefault="00CD73FB" w:rsidP="00CD73FB">
            <w:pPr>
              <w:widowControl w:val="0"/>
              <w:autoSpaceDE w:val="0"/>
              <w:autoSpaceDN w:val="0"/>
              <w:adjustRightInd w:val="0"/>
              <w:spacing w:line="240" w:lineRule="auto"/>
              <w:ind w:firstLine="284"/>
              <w:rPr>
                <w:rPrChange w:id="722" w:author="Sergio Barona" w:date="2024-02-12T23:22:00Z">
                  <w:rPr>
                    <w:lang w:val="es-ES_tradnl"/>
                  </w:rPr>
                </w:rPrChange>
              </w:rPr>
            </w:pPr>
            <w:r w:rsidRPr="00DB03F7">
              <w:rPr>
                <w:rPrChange w:id="723" w:author="Sergio Barona" w:date="2024-02-12T23:22:00Z">
                  <w:rPr>
                    <w:lang w:val="es-ES_tradnl"/>
                  </w:rPr>
                </w:rPrChange>
              </w:rPr>
              <w:t>Dependent variable</w:t>
            </w:r>
            <w:r w:rsidR="00186949" w:rsidRPr="00DB03F7">
              <w:rPr>
                <w:rPrChange w:id="724" w:author="Sergio Barona" w:date="2024-02-12T23:22:00Z">
                  <w:rPr>
                    <w:lang w:val="es-ES_tradnl"/>
                  </w:rPr>
                </w:rPrChange>
              </w:rPr>
              <w:t xml:space="preserve"> = </w:t>
            </w:r>
            <w:r w:rsidRPr="00DB03F7">
              <w:rPr>
                <w:rPrChange w:id="725" w:author="Sergio Barona" w:date="2024-02-12T23:22:00Z">
                  <w:rPr>
                    <w:lang w:val="es-ES_tradnl"/>
                  </w:rPr>
                </w:rPrChange>
              </w:rPr>
              <w:t xml:space="preserve">            </w:t>
            </w:r>
          </w:p>
          <w:p w14:paraId="6F620930" w14:textId="453C150D" w:rsidR="00186949" w:rsidRPr="00DB03F7" w:rsidRDefault="00186949" w:rsidP="00CD73FB">
            <w:pPr>
              <w:widowControl w:val="0"/>
              <w:autoSpaceDE w:val="0"/>
              <w:autoSpaceDN w:val="0"/>
              <w:adjustRightInd w:val="0"/>
              <w:spacing w:line="240" w:lineRule="auto"/>
              <w:ind w:firstLine="284"/>
              <w:rPr>
                <w:rPrChange w:id="726" w:author="Sergio Barona" w:date="2024-02-12T23:22:00Z">
                  <w:rPr>
                    <w:lang w:val="es-ES_tradnl"/>
                  </w:rPr>
                </w:rPrChange>
              </w:rPr>
            </w:pPr>
            <w:r w:rsidRPr="00DB03F7">
              <w:rPr>
                <w:rPrChange w:id="727" w:author="Sergio Barona" w:date="2024-02-12T23:22:00Z">
                  <w:rPr>
                    <w:lang w:val="es-ES_tradnl"/>
                  </w:rPr>
                </w:rPrChange>
              </w:rPr>
              <w:t>CCPS</w:t>
            </w:r>
          </w:p>
        </w:tc>
        <w:tc>
          <w:tcPr>
            <w:tcW w:w="1490" w:type="dxa"/>
            <w:tcBorders>
              <w:top w:val="single" w:sz="4" w:space="0" w:color="auto"/>
              <w:left w:val="nil"/>
              <w:bottom w:val="single" w:sz="10" w:space="0" w:color="auto"/>
              <w:right w:val="nil"/>
            </w:tcBorders>
          </w:tcPr>
          <w:p w14:paraId="1F075F31" w14:textId="77777777" w:rsidR="00186949" w:rsidRPr="00DB03F7" w:rsidRDefault="00186949" w:rsidP="00186949">
            <w:pPr>
              <w:widowControl w:val="0"/>
              <w:autoSpaceDE w:val="0"/>
              <w:autoSpaceDN w:val="0"/>
              <w:adjustRightInd w:val="0"/>
              <w:spacing w:line="240" w:lineRule="auto"/>
              <w:ind w:firstLine="284"/>
              <w:jc w:val="both"/>
              <w:rPr>
                <w:rPrChange w:id="728" w:author="Sergio Barona" w:date="2024-02-12T23:22:00Z">
                  <w:rPr>
                    <w:lang w:val="es-ES_tradnl"/>
                  </w:rPr>
                </w:rPrChange>
              </w:rPr>
            </w:pPr>
            <w:r w:rsidRPr="00DB03F7">
              <w:rPr>
                <w:rPrChange w:id="729" w:author="Sergio Barona" w:date="2024-02-12T23:22:00Z">
                  <w:rPr>
                    <w:lang w:val="es-ES_tradnl"/>
                  </w:rPr>
                </w:rPrChange>
              </w:rPr>
              <w:t>(1)</w:t>
            </w:r>
          </w:p>
        </w:tc>
        <w:tc>
          <w:tcPr>
            <w:tcW w:w="1635" w:type="dxa"/>
            <w:tcBorders>
              <w:top w:val="single" w:sz="4" w:space="0" w:color="auto"/>
              <w:left w:val="nil"/>
              <w:bottom w:val="single" w:sz="10" w:space="0" w:color="auto"/>
              <w:right w:val="nil"/>
            </w:tcBorders>
          </w:tcPr>
          <w:p w14:paraId="78DB8BE0" w14:textId="77777777" w:rsidR="00186949" w:rsidRPr="00DB03F7" w:rsidRDefault="00186949" w:rsidP="00186949">
            <w:pPr>
              <w:widowControl w:val="0"/>
              <w:autoSpaceDE w:val="0"/>
              <w:autoSpaceDN w:val="0"/>
              <w:adjustRightInd w:val="0"/>
              <w:spacing w:line="240" w:lineRule="auto"/>
              <w:ind w:firstLine="284"/>
              <w:jc w:val="both"/>
              <w:rPr>
                <w:rPrChange w:id="730" w:author="Sergio Barona" w:date="2024-02-12T23:22:00Z">
                  <w:rPr>
                    <w:lang w:val="es-ES_tradnl"/>
                  </w:rPr>
                </w:rPrChange>
              </w:rPr>
            </w:pPr>
            <w:r w:rsidRPr="00DB03F7">
              <w:rPr>
                <w:rPrChange w:id="731" w:author="Sergio Barona" w:date="2024-02-12T23:22:00Z">
                  <w:rPr>
                    <w:lang w:val="es-ES_tradnl"/>
                  </w:rPr>
                </w:rPrChange>
              </w:rPr>
              <w:t>(2)</w:t>
            </w:r>
          </w:p>
        </w:tc>
        <w:tc>
          <w:tcPr>
            <w:tcW w:w="1486" w:type="dxa"/>
            <w:tcBorders>
              <w:top w:val="single" w:sz="4" w:space="0" w:color="auto"/>
              <w:left w:val="nil"/>
              <w:bottom w:val="single" w:sz="10" w:space="0" w:color="auto"/>
              <w:right w:val="nil"/>
            </w:tcBorders>
          </w:tcPr>
          <w:p w14:paraId="19920F9B" w14:textId="77777777" w:rsidR="00186949" w:rsidRPr="00DB03F7" w:rsidRDefault="00186949" w:rsidP="00186949">
            <w:pPr>
              <w:widowControl w:val="0"/>
              <w:autoSpaceDE w:val="0"/>
              <w:autoSpaceDN w:val="0"/>
              <w:adjustRightInd w:val="0"/>
              <w:spacing w:line="240" w:lineRule="auto"/>
              <w:ind w:firstLine="284"/>
              <w:jc w:val="both"/>
              <w:rPr>
                <w:rPrChange w:id="732" w:author="Sergio Barona" w:date="2024-02-12T23:22:00Z">
                  <w:rPr>
                    <w:lang w:val="es-ES_tradnl"/>
                  </w:rPr>
                </w:rPrChange>
              </w:rPr>
            </w:pPr>
            <w:r w:rsidRPr="00DB03F7">
              <w:rPr>
                <w:rPrChange w:id="733" w:author="Sergio Barona" w:date="2024-02-12T23:22:00Z">
                  <w:rPr>
                    <w:lang w:val="es-ES_tradnl"/>
                  </w:rPr>
                </w:rPrChange>
              </w:rPr>
              <w:t>(3)</w:t>
            </w:r>
          </w:p>
        </w:tc>
        <w:tc>
          <w:tcPr>
            <w:tcW w:w="1636" w:type="dxa"/>
            <w:tcBorders>
              <w:top w:val="single" w:sz="4" w:space="0" w:color="auto"/>
              <w:left w:val="nil"/>
              <w:bottom w:val="single" w:sz="10" w:space="0" w:color="auto"/>
              <w:right w:val="nil"/>
            </w:tcBorders>
          </w:tcPr>
          <w:p w14:paraId="136D7146" w14:textId="77777777" w:rsidR="00186949" w:rsidRPr="00DB03F7" w:rsidRDefault="00186949" w:rsidP="00186949">
            <w:pPr>
              <w:widowControl w:val="0"/>
              <w:autoSpaceDE w:val="0"/>
              <w:autoSpaceDN w:val="0"/>
              <w:adjustRightInd w:val="0"/>
              <w:spacing w:line="240" w:lineRule="auto"/>
              <w:ind w:firstLine="284"/>
              <w:jc w:val="both"/>
              <w:rPr>
                <w:rPrChange w:id="734" w:author="Sergio Barona" w:date="2024-02-12T23:22:00Z">
                  <w:rPr>
                    <w:lang w:val="es-ES_tradnl"/>
                  </w:rPr>
                </w:rPrChange>
              </w:rPr>
            </w:pPr>
            <w:r w:rsidRPr="00DB03F7">
              <w:rPr>
                <w:rPrChange w:id="735" w:author="Sergio Barona" w:date="2024-02-12T23:22:00Z">
                  <w:rPr>
                    <w:lang w:val="es-ES_tradnl"/>
                  </w:rPr>
                </w:rPrChange>
              </w:rPr>
              <w:t>(4)</w:t>
            </w:r>
          </w:p>
        </w:tc>
      </w:tr>
      <w:tr w:rsidR="007C13C9" w:rsidRPr="00DB03F7" w14:paraId="49BFBFFA" w14:textId="77777777" w:rsidTr="004D7347">
        <w:trPr>
          <w:trHeight w:val="181"/>
        </w:trPr>
        <w:tc>
          <w:tcPr>
            <w:tcW w:w="3119" w:type="dxa"/>
            <w:tcBorders>
              <w:top w:val="nil"/>
              <w:left w:val="nil"/>
              <w:right w:val="nil"/>
            </w:tcBorders>
          </w:tcPr>
          <w:p w14:paraId="3EA3EFA3" w14:textId="3F6A479E" w:rsidR="00186949" w:rsidRPr="00DB03F7" w:rsidRDefault="00186949" w:rsidP="00186949">
            <w:pPr>
              <w:widowControl w:val="0"/>
              <w:autoSpaceDE w:val="0"/>
              <w:autoSpaceDN w:val="0"/>
              <w:adjustRightInd w:val="0"/>
              <w:spacing w:line="240" w:lineRule="auto"/>
              <w:ind w:firstLine="284"/>
              <w:rPr>
                <w:rPrChange w:id="736" w:author="Sergio Barona" w:date="2024-02-12T23:22:00Z">
                  <w:rPr>
                    <w:lang w:val="es-ES_tradnl"/>
                  </w:rPr>
                </w:rPrChange>
              </w:rPr>
            </w:pPr>
            <w:r w:rsidRPr="00DB03F7">
              <w:rPr>
                <w:rPrChange w:id="737" w:author="Sergio Barona" w:date="2024-02-12T23:22:00Z">
                  <w:rPr>
                    <w:lang w:val="es-ES_tradnl"/>
                  </w:rPr>
                </w:rPrChange>
              </w:rPr>
              <w:t>Relig</w:t>
            </w:r>
            <w:r w:rsidR="00CD73FB" w:rsidRPr="00DB03F7">
              <w:rPr>
                <w:rPrChange w:id="738" w:author="Sergio Barona" w:date="2024-02-12T23:22:00Z">
                  <w:rPr>
                    <w:lang w:val="es-ES_tradnl"/>
                  </w:rPr>
                </w:rPrChange>
              </w:rPr>
              <w:t>ion and science</w:t>
            </w:r>
            <w:r w:rsidRPr="00DB03F7">
              <w:rPr>
                <w:rPrChange w:id="739" w:author="Sergio Barona" w:date="2024-02-12T23:22:00Z">
                  <w:rPr>
                    <w:lang w:val="es-ES_tradnl"/>
                  </w:rPr>
                </w:rPrChange>
              </w:rPr>
              <w:t xml:space="preserve"> </w:t>
            </w:r>
          </w:p>
        </w:tc>
        <w:tc>
          <w:tcPr>
            <w:tcW w:w="1490" w:type="dxa"/>
            <w:tcBorders>
              <w:top w:val="nil"/>
              <w:left w:val="nil"/>
              <w:right w:val="nil"/>
            </w:tcBorders>
          </w:tcPr>
          <w:p w14:paraId="322D1423" w14:textId="77777777" w:rsidR="00186949" w:rsidRPr="00DB03F7" w:rsidRDefault="00186949" w:rsidP="00186949">
            <w:pPr>
              <w:widowControl w:val="0"/>
              <w:autoSpaceDE w:val="0"/>
              <w:autoSpaceDN w:val="0"/>
              <w:adjustRightInd w:val="0"/>
              <w:spacing w:line="240" w:lineRule="auto"/>
              <w:ind w:firstLine="284"/>
              <w:jc w:val="both"/>
              <w:rPr>
                <w:rPrChange w:id="740" w:author="Sergio Barona" w:date="2024-02-12T23:22:00Z">
                  <w:rPr>
                    <w:lang w:val="es-ES_tradnl"/>
                  </w:rPr>
                </w:rPrChange>
              </w:rPr>
            </w:pPr>
            <w:r w:rsidRPr="00DB03F7">
              <w:rPr>
                <w:rPrChange w:id="741" w:author="Sergio Barona" w:date="2024-02-12T23:22:00Z">
                  <w:rPr>
                    <w:lang w:val="es-ES_tradnl"/>
                  </w:rPr>
                </w:rPrChange>
              </w:rPr>
              <w:t>0.26(3.01) ***</w:t>
            </w:r>
          </w:p>
        </w:tc>
        <w:tc>
          <w:tcPr>
            <w:tcW w:w="1635" w:type="dxa"/>
            <w:tcBorders>
              <w:top w:val="nil"/>
              <w:left w:val="nil"/>
              <w:right w:val="nil"/>
            </w:tcBorders>
          </w:tcPr>
          <w:p w14:paraId="066A46FA" w14:textId="77777777" w:rsidR="00186949" w:rsidRPr="00DB03F7" w:rsidRDefault="00186949" w:rsidP="00186949">
            <w:pPr>
              <w:widowControl w:val="0"/>
              <w:autoSpaceDE w:val="0"/>
              <w:autoSpaceDN w:val="0"/>
              <w:adjustRightInd w:val="0"/>
              <w:spacing w:line="240" w:lineRule="auto"/>
              <w:ind w:firstLine="284"/>
              <w:jc w:val="both"/>
              <w:rPr>
                <w:rPrChange w:id="742" w:author="Sergio Barona" w:date="2024-02-12T23:22:00Z">
                  <w:rPr>
                    <w:lang w:val="es-ES_tradnl"/>
                  </w:rPr>
                </w:rPrChange>
              </w:rPr>
            </w:pPr>
          </w:p>
        </w:tc>
        <w:tc>
          <w:tcPr>
            <w:tcW w:w="1486" w:type="dxa"/>
            <w:tcBorders>
              <w:top w:val="nil"/>
              <w:left w:val="nil"/>
              <w:right w:val="nil"/>
            </w:tcBorders>
          </w:tcPr>
          <w:p w14:paraId="3631AA81" w14:textId="77777777" w:rsidR="00186949" w:rsidRPr="00DB03F7" w:rsidRDefault="00186949" w:rsidP="00186949">
            <w:pPr>
              <w:widowControl w:val="0"/>
              <w:autoSpaceDE w:val="0"/>
              <w:autoSpaceDN w:val="0"/>
              <w:adjustRightInd w:val="0"/>
              <w:spacing w:line="240" w:lineRule="auto"/>
              <w:ind w:firstLine="284"/>
              <w:jc w:val="both"/>
              <w:rPr>
                <w:rPrChange w:id="743" w:author="Sergio Barona" w:date="2024-02-12T23:22:00Z">
                  <w:rPr>
                    <w:lang w:val="es-ES_tradnl"/>
                  </w:rPr>
                </w:rPrChange>
              </w:rPr>
            </w:pPr>
          </w:p>
        </w:tc>
        <w:tc>
          <w:tcPr>
            <w:tcW w:w="1636" w:type="dxa"/>
            <w:tcBorders>
              <w:top w:val="nil"/>
              <w:left w:val="nil"/>
              <w:right w:val="nil"/>
            </w:tcBorders>
          </w:tcPr>
          <w:p w14:paraId="2A66EDDB" w14:textId="77777777" w:rsidR="00186949" w:rsidRPr="00DB03F7" w:rsidRDefault="00186949" w:rsidP="00186949">
            <w:pPr>
              <w:widowControl w:val="0"/>
              <w:autoSpaceDE w:val="0"/>
              <w:autoSpaceDN w:val="0"/>
              <w:adjustRightInd w:val="0"/>
              <w:spacing w:line="240" w:lineRule="auto"/>
              <w:ind w:firstLine="284"/>
              <w:jc w:val="both"/>
              <w:rPr>
                <w:rPrChange w:id="744" w:author="Sergio Barona" w:date="2024-02-12T23:22:00Z">
                  <w:rPr>
                    <w:lang w:val="es-ES_tradnl"/>
                  </w:rPr>
                </w:rPrChange>
              </w:rPr>
            </w:pPr>
          </w:p>
        </w:tc>
      </w:tr>
      <w:tr w:rsidR="007C13C9" w:rsidRPr="00DB03F7" w14:paraId="109F16DC" w14:textId="77777777" w:rsidTr="004D7347">
        <w:trPr>
          <w:trHeight w:val="1112"/>
        </w:trPr>
        <w:tc>
          <w:tcPr>
            <w:tcW w:w="3119" w:type="dxa"/>
            <w:tcBorders>
              <w:top w:val="nil"/>
              <w:left w:val="nil"/>
              <w:bottom w:val="nil"/>
              <w:right w:val="nil"/>
            </w:tcBorders>
          </w:tcPr>
          <w:p w14:paraId="5C34B65B" w14:textId="4D34F862" w:rsidR="00CD73FB" w:rsidRPr="00DB03F7" w:rsidRDefault="00CD73FB" w:rsidP="00CD73FB">
            <w:pPr>
              <w:widowControl w:val="0"/>
              <w:autoSpaceDE w:val="0"/>
              <w:autoSpaceDN w:val="0"/>
              <w:adjustRightInd w:val="0"/>
              <w:spacing w:line="240" w:lineRule="auto"/>
              <w:ind w:firstLine="284"/>
            </w:pPr>
            <w:r w:rsidRPr="00DB03F7">
              <w:t>Meaning of religion</w:t>
            </w:r>
            <w:r w:rsidR="00186949" w:rsidRPr="00DB03F7">
              <w:t>:</w:t>
            </w:r>
            <w:r w:rsidRPr="00DB03F7">
              <w:t xml:space="preserve"> </w:t>
            </w:r>
            <w:r w:rsidR="007F511A" w:rsidRPr="00DB03F7">
              <w:t>d</w:t>
            </w:r>
            <w:r w:rsidRPr="00DB03F7">
              <w:t>o        good</w:t>
            </w:r>
          </w:p>
        </w:tc>
        <w:tc>
          <w:tcPr>
            <w:tcW w:w="1490" w:type="dxa"/>
            <w:tcBorders>
              <w:top w:val="nil"/>
              <w:left w:val="nil"/>
              <w:bottom w:val="nil"/>
              <w:right w:val="nil"/>
            </w:tcBorders>
          </w:tcPr>
          <w:p w14:paraId="6D44A768" w14:textId="77777777" w:rsidR="00186949" w:rsidRPr="00DB03F7" w:rsidRDefault="00186949" w:rsidP="00186949">
            <w:pPr>
              <w:widowControl w:val="0"/>
              <w:autoSpaceDE w:val="0"/>
              <w:autoSpaceDN w:val="0"/>
              <w:adjustRightInd w:val="0"/>
              <w:spacing w:line="240" w:lineRule="auto"/>
              <w:ind w:firstLine="284"/>
              <w:jc w:val="both"/>
            </w:pPr>
          </w:p>
        </w:tc>
        <w:tc>
          <w:tcPr>
            <w:tcW w:w="1635" w:type="dxa"/>
            <w:tcBorders>
              <w:top w:val="nil"/>
              <w:left w:val="nil"/>
              <w:bottom w:val="nil"/>
              <w:right w:val="nil"/>
            </w:tcBorders>
          </w:tcPr>
          <w:p w14:paraId="7DD745A0" w14:textId="77777777" w:rsidR="00186949" w:rsidRPr="00DB03F7" w:rsidRDefault="00186949" w:rsidP="00186949">
            <w:pPr>
              <w:widowControl w:val="0"/>
              <w:autoSpaceDE w:val="0"/>
              <w:autoSpaceDN w:val="0"/>
              <w:adjustRightInd w:val="0"/>
              <w:spacing w:line="240" w:lineRule="auto"/>
              <w:ind w:firstLine="284"/>
              <w:jc w:val="both"/>
              <w:rPr>
                <w:rPrChange w:id="745" w:author="Sergio Barona" w:date="2024-02-12T23:22:00Z">
                  <w:rPr>
                    <w:lang w:val="es-ES_tradnl"/>
                  </w:rPr>
                </w:rPrChange>
              </w:rPr>
            </w:pPr>
            <w:r w:rsidRPr="00DB03F7">
              <w:rPr>
                <w:rPrChange w:id="746" w:author="Sergio Barona" w:date="2024-02-12T23:22:00Z">
                  <w:rPr>
                    <w:lang w:val="es-ES_tradnl"/>
                  </w:rPr>
                </w:rPrChange>
              </w:rPr>
              <w:t>0.24 (2.06) **</w:t>
            </w:r>
          </w:p>
        </w:tc>
        <w:tc>
          <w:tcPr>
            <w:tcW w:w="1486" w:type="dxa"/>
            <w:tcBorders>
              <w:top w:val="nil"/>
              <w:left w:val="nil"/>
              <w:bottom w:val="nil"/>
              <w:right w:val="nil"/>
            </w:tcBorders>
          </w:tcPr>
          <w:p w14:paraId="46970D46" w14:textId="77777777" w:rsidR="00186949" w:rsidRPr="00DB03F7" w:rsidRDefault="00186949" w:rsidP="00186949">
            <w:pPr>
              <w:widowControl w:val="0"/>
              <w:autoSpaceDE w:val="0"/>
              <w:autoSpaceDN w:val="0"/>
              <w:adjustRightInd w:val="0"/>
              <w:spacing w:line="240" w:lineRule="auto"/>
              <w:ind w:firstLine="284"/>
              <w:jc w:val="both"/>
              <w:rPr>
                <w:rPrChange w:id="747" w:author="Sergio Barona" w:date="2024-02-12T23:22:00Z">
                  <w:rPr>
                    <w:lang w:val="es-ES_tradnl"/>
                  </w:rPr>
                </w:rPrChange>
              </w:rPr>
            </w:pPr>
          </w:p>
        </w:tc>
        <w:tc>
          <w:tcPr>
            <w:tcW w:w="1636" w:type="dxa"/>
            <w:tcBorders>
              <w:top w:val="nil"/>
              <w:left w:val="nil"/>
              <w:bottom w:val="nil"/>
              <w:right w:val="nil"/>
            </w:tcBorders>
          </w:tcPr>
          <w:p w14:paraId="2BE523E7" w14:textId="77777777" w:rsidR="00186949" w:rsidRPr="00DB03F7" w:rsidRDefault="00186949" w:rsidP="00186949">
            <w:pPr>
              <w:widowControl w:val="0"/>
              <w:autoSpaceDE w:val="0"/>
              <w:autoSpaceDN w:val="0"/>
              <w:adjustRightInd w:val="0"/>
              <w:spacing w:line="240" w:lineRule="auto"/>
              <w:ind w:firstLine="284"/>
              <w:jc w:val="both"/>
              <w:rPr>
                <w:rPrChange w:id="748" w:author="Sergio Barona" w:date="2024-02-12T23:22:00Z">
                  <w:rPr>
                    <w:lang w:val="es-ES_tradnl"/>
                  </w:rPr>
                </w:rPrChange>
              </w:rPr>
            </w:pPr>
          </w:p>
        </w:tc>
      </w:tr>
      <w:tr w:rsidR="007C13C9" w:rsidRPr="00DB03F7" w14:paraId="254AC7EC" w14:textId="77777777" w:rsidTr="004D7347">
        <w:trPr>
          <w:trHeight w:val="191"/>
        </w:trPr>
        <w:tc>
          <w:tcPr>
            <w:tcW w:w="3119" w:type="dxa"/>
            <w:tcBorders>
              <w:top w:val="nil"/>
              <w:left w:val="nil"/>
              <w:bottom w:val="nil"/>
              <w:right w:val="nil"/>
            </w:tcBorders>
          </w:tcPr>
          <w:p w14:paraId="423CA367" w14:textId="158938AF" w:rsidR="00186949" w:rsidRPr="00DB03F7" w:rsidRDefault="00CD73FB" w:rsidP="00186949">
            <w:pPr>
              <w:widowControl w:val="0"/>
              <w:autoSpaceDE w:val="0"/>
              <w:autoSpaceDN w:val="0"/>
              <w:adjustRightInd w:val="0"/>
              <w:spacing w:line="240" w:lineRule="auto"/>
              <w:ind w:firstLine="284"/>
            </w:pPr>
            <w:r w:rsidRPr="00DB03F7">
              <w:lastRenderedPageBreak/>
              <w:t>Meaning of</w:t>
            </w:r>
            <w:r w:rsidR="00186949" w:rsidRPr="00DB03F7">
              <w:t xml:space="preserve"> religi</w:t>
            </w:r>
            <w:r w:rsidR="00CE734E" w:rsidRPr="00DB03F7">
              <w:t>o</w:t>
            </w:r>
            <w:r w:rsidR="00186949" w:rsidRPr="00DB03F7">
              <w:t xml:space="preserve">n: </w:t>
            </w:r>
            <w:r w:rsidR="007F511A" w:rsidRPr="00DB03F7">
              <w:t>t</w:t>
            </w:r>
            <w:r w:rsidRPr="00DB03F7">
              <w:t>his world</w:t>
            </w:r>
          </w:p>
        </w:tc>
        <w:tc>
          <w:tcPr>
            <w:tcW w:w="1490" w:type="dxa"/>
            <w:tcBorders>
              <w:top w:val="nil"/>
              <w:left w:val="nil"/>
              <w:bottom w:val="nil"/>
              <w:right w:val="nil"/>
            </w:tcBorders>
          </w:tcPr>
          <w:p w14:paraId="2B558A13" w14:textId="77777777" w:rsidR="00186949" w:rsidRPr="00DB03F7" w:rsidRDefault="00186949" w:rsidP="00186949">
            <w:pPr>
              <w:widowControl w:val="0"/>
              <w:autoSpaceDE w:val="0"/>
              <w:autoSpaceDN w:val="0"/>
              <w:adjustRightInd w:val="0"/>
              <w:spacing w:line="240" w:lineRule="auto"/>
              <w:ind w:firstLine="284"/>
              <w:jc w:val="both"/>
            </w:pPr>
          </w:p>
        </w:tc>
        <w:tc>
          <w:tcPr>
            <w:tcW w:w="1635" w:type="dxa"/>
            <w:tcBorders>
              <w:top w:val="nil"/>
              <w:left w:val="nil"/>
              <w:bottom w:val="nil"/>
              <w:right w:val="nil"/>
            </w:tcBorders>
          </w:tcPr>
          <w:p w14:paraId="0B9EC4B6" w14:textId="77777777" w:rsidR="00186949" w:rsidRPr="00DB03F7" w:rsidRDefault="00186949" w:rsidP="00186949">
            <w:pPr>
              <w:widowControl w:val="0"/>
              <w:autoSpaceDE w:val="0"/>
              <w:autoSpaceDN w:val="0"/>
              <w:adjustRightInd w:val="0"/>
              <w:spacing w:line="240" w:lineRule="auto"/>
              <w:ind w:firstLine="284"/>
              <w:jc w:val="both"/>
            </w:pPr>
          </w:p>
        </w:tc>
        <w:tc>
          <w:tcPr>
            <w:tcW w:w="1486" w:type="dxa"/>
            <w:tcBorders>
              <w:top w:val="nil"/>
              <w:left w:val="nil"/>
              <w:bottom w:val="nil"/>
              <w:right w:val="nil"/>
            </w:tcBorders>
          </w:tcPr>
          <w:p w14:paraId="64ED2A5E" w14:textId="77777777" w:rsidR="00186949" w:rsidRPr="00DB03F7" w:rsidRDefault="00186949" w:rsidP="00186949">
            <w:pPr>
              <w:widowControl w:val="0"/>
              <w:autoSpaceDE w:val="0"/>
              <w:autoSpaceDN w:val="0"/>
              <w:adjustRightInd w:val="0"/>
              <w:spacing w:line="240" w:lineRule="auto"/>
              <w:ind w:firstLine="284"/>
              <w:jc w:val="both"/>
              <w:rPr>
                <w:rPrChange w:id="749" w:author="Sergio Barona" w:date="2024-02-12T23:22:00Z">
                  <w:rPr>
                    <w:lang w:val="es-ES_tradnl"/>
                  </w:rPr>
                </w:rPrChange>
              </w:rPr>
            </w:pPr>
            <w:r w:rsidRPr="00DB03F7">
              <w:rPr>
                <w:rPrChange w:id="750" w:author="Sergio Barona" w:date="2024-02-12T23:22:00Z">
                  <w:rPr>
                    <w:lang w:val="es-ES_tradnl"/>
                  </w:rPr>
                </w:rPrChange>
              </w:rPr>
              <w:t>0.19 (1.78) *</w:t>
            </w:r>
          </w:p>
        </w:tc>
        <w:tc>
          <w:tcPr>
            <w:tcW w:w="1636" w:type="dxa"/>
            <w:tcBorders>
              <w:top w:val="nil"/>
              <w:left w:val="nil"/>
              <w:bottom w:val="nil"/>
              <w:right w:val="nil"/>
            </w:tcBorders>
          </w:tcPr>
          <w:p w14:paraId="797F5773" w14:textId="77777777" w:rsidR="00186949" w:rsidRPr="00DB03F7" w:rsidRDefault="00186949" w:rsidP="00186949">
            <w:pPr>
              <w:widowControl w:val="0"/>
              <w:autoSpaceDE w:val="0"/>
              <w:autoSpaceDN w:val="0"/>
              <w:adjustRightInd w:val="0"/>
              <w:spacing w:line="240" w:lineRule="auto"/>
              <w:ind w:firstLine="284"/>
              <w:jc w:val="both"/>
              <w:rPr>
                <w:rPrChange w:id="751" w:author="Sergio Barona" w:date="2024-02-12T23:22:00Z">
                  <w:rPr>
                    <w:lang w:val="es-ES_tradnl"/>
                  </w:rPr>
                </w:rPrChange>
              </w:rPr>
            </w:pPr>
          </w:p>
        </w:tc>
      </w:tr>
      <w:tr w:rsidR="007C13C9" w:rsidRPr="00DB03F7" w14:paraId="40B69D86" w14:textId="77777777" w:rsidTr="004D7347">
        <w:trPr>
          <w:trHeight w:val="338"/>
        </w:trPr>
        <w:tc>
          <w:tcPr>
            <w:tcW w:w="3119" w:type="dxa"/>
            <w:tcBorders>
              <w:top w:val="nil"/>
              <w:left w:val="nil"/>
              <w:bottom w:val="nil"/>
              <w:right w:val="nil"/>
            </w:tcBorders>
          </w:tcPr>
          <w:p w14:paraId="40E46700" w14:textId="43FE3B01" w:rsidR="00186949" w:rsidRPr="00DB03F7" w:rsidRDefault="00CD73FB" w:rsidP="00186949">
            <w:pPr>
              <w:widowControl w:val="0"/>
              <w:autoSpaceDE w:val="0"/>
              <w:autoSpaceDN w:val="0"/>
              <w:adjustRightInd w:val="0"/>
              <w:spacing w:line="240" w:lineRule="auto"/>
              <w:ind w:firstLine="284"/>
              <w:rPr>
                <w:rPrChange w:id="752" w:author="Sergio Barona" w:date="2024-02-12T23:22:00Z">
                  <w:rPr>
                    <w:lang w:val="es-ES_tradnl"/>
                  </w:rPr>
                </w:rPrChange>
              </w:rPr>
            </w:pPr>
            <w:r w:rsidRPr="00DB03F7">
              <w:rPr>
                <w:rPrChange w:id="753" w:author="Sergio Barona" w:date="2024-02-12T23:22:00Z">
                  <w:rPr>
                    <w:lang w:val="es-ES_tradnl"/>
                  </w:rPr>
                </w:rPrChange>
              </w:rPr>
              <w:t>Acceptable r</w:t>
            </w:r>
            <w:r w:rsidR="00186949" w:rsidRPr="00DB03F7">
              <w:rPr>
                <w:rPrChange w:id="754" w:author="Sergio Barona" w:date="2024-02-12T23:22:00Z">
                  <w:rPr>
                    <w:lang w:val="es-ES_tradnl"/>
                  </w:rPr>
                </w:rPrChange>
              </w:rPr>
              <w:t>eligion</w:t>
            </w:r>
            <w:r w:rsidRPr="00DB03F7">
              <w:rPr>
                <w:rPrChange w:id="755" w:author="Sergio Barona" w:date="2024-02-12T23:22:00Z">
                  <w:rPr>
                    <w:lang w:val="es-ES_tradnl"/>
                  </w:rPr>
                </w:rPrChange>
              </w:rPr>
              <w:t>s</w:t>
            </w:r>
          </w:p>
        </w:tc>
        <w:tc>
          <w:tcPr>
            <w:tcW w:w="1490" w:type="dxa"/>
            <w:tcBorders>
              <w:top w:val="nil"/>
              <w:left w:val="nil"/>
              <w:bottom w:val="nil"/>
              <w:right w:val="nil"/>
            </w:tcBorders>
          </w:tcPr>
          <w:p w14:paraId="155042AB" w14:textId="77777777" w:rsidR="00186949" w:rsidRPr="00DB03F7" w:rsidRDefault="00186949" w:rsidP="00186949">
            <w:pPr>
              <w:widowControl w:val="0"/>
              <w:autoSpaceDE w:val="0"/>
              <w:autoSpaceDN w:val="0"/>
              <w:adjustRightInd w:val="0"/>
              <w:spacing w:line="240" w:lineRule="auto"/>
              <w:ind w:firstLine="284"/>
              <w:jc w:val="both"/>
              <w:rPr>
                <w:rPrChange w:id="756" w:author="Sergio Barona" w:date="2024-02-12T23:22:00Z">
                  <w:rPr>
                    <w:lang w:val="es-ES_tradnl"/>
                  </w:rPr>
                </w:rPrChange>
              </w:rPr>
            </w:pPr>
          </w:p>
        </w:tc>
        <w:tc>
          <w:tcPr>
            <w:tcW w:w="1635" w:type="dxa"/>
            <w:tcBorders>
              <w:top w:val="nil"/>
              <w:left w:val="nil"/>
              <w:bottom w:val="nil"/>
              <w:right w:val="nil"/>
            </w:tcBorders>
          </w:tcPr>
          <w:p w14:paraId="431A6187" w14:textId="77777777" w:rsidR="00186949" w:rsidRPr="00DB03F7" w:rsidRDefault="00186949" w:rsidP="00186949">
            <w:pPr>
              <w:widowControl w:val="0"/>
              <w:autoSpaceDE w:val="0"/>
              <w:autoSpaceDN w:val="0"/>
              <w:adjustRightInd w:val="0"/>
              <w:spacing w:line="240" w:lineRule="auto"/>
              <w:ind w:firstLine="284"/>
              <w:jc w:val="both"/>
              <w:rPr>
                <w:rPrChange w:id="757" w:author="Sergio Barona" w:date="2024-02-12T23:22:00Z">
                  <w:rPr>
                    <w:lang w:val="es-ES_tradnl"/>
                  </w:rPr>
                </w:rPrChange>
              </w:rPr>
            </w:pPr>
          </w:p>
        </w:tc>
        <w:tc>
          <w:tcPr>
            <w:tcW w:w="1486" w:type="dxa"/>
            <w:tcBorders>
              <w:top w:val="nil"/>
              <w:left w:val="nil"/>
              <w:bottom w:val="nil"/>
              <w:right w:val="nil"/>
            </w:tcBorders>
          </w:tcPr>
          <w:p w14:paraId="661C55DA" w14:textId="77777777" w:rsidR="00186949" w:rsidRPr="00DB03F7" w:rsidRDefault="00186949" w:rsidP="00186949">
            <w:pPr>
              <w:widowControl w:val="0"/>
              <w:autoSpaceDE w:val="0"/>
              <w:autoSpaceDN w:val="0"/>
              <w:adjustRightInd w:val="0"/>
              <w:spacing w:line="240" w:lineRule="auto"/>
              <w:ind w:firstLine="284"/>
              <w:jc w:val="both"/>
              <w:rPr>
                <w:rPrChange w:id="758" w:author="Sergio Barona" w:date="2024-02-12T23:22:00Z">
                  <w:rPr>
                    <w:lang w:val="es-ES_tradnl"/>
                  </w:rPr>
                </w:rPrChange>
              </w:rPr>
            </w:pPr>
          </w:p>
        </w:tc>
        <w:tc>
          <w:tcPr>
            <w:tcW w:w="1636" w:type="dxa"/>
            <w:tcBorders>
              <w:top w:val="nil"/>
              <w:left w:val="nil"/>
              <w:bottom w:val="nil"/>
              <w:right w:val="nil"/>
            </w:tcBorders>
          </w:tcPr>
          <w:p w14:paraId="681675EB" w14:textId="77777777" w:rsidR="00186949" w:rsidRPr="00DB03F7" w:rsidRDefault="00186949" w:rsidP="00186949">
            <w:pPr>
              <w:widowControl w:val="0"/>
              <w:autoSpaceDE w:val="0"/>
              <w:autoSpaceDN w:val="0"/>
              <w:adjustRightInd w:val="0"/>
              <w:spacing w:line="240" w:lineRule="auto"/>
              <w:ind w:firstLine="284"/>
              <w:jc w:val="both"/>
              <w:rPr>
                <w:rPrChange w:id="759" w:author="Sergio Barona" w:date="2024-02-12T23:22:00Z">
                  <w:rPr>
                    <w:lang w:val="es-ES_tradnl"/>
                  </w:rPr>
                </w:rPrChange>
              </w:rPr>
            </w:pPr>
            <w:r w:rsidRPr="00DB03F7">
              <w:rPr>
                <w:rPrChange w:id="760" w:author="Sergio Barona" w:date="2024-02-12T23:22:00Z">
                  <w:rPr>
                    <w:lang w:val="es-ES_tradnl"/>
                  </w:rPr>
                </w:rPrChange>
              </w:rPr>
              <w:t>0.23 (2.90) ***</w:t>
            </w:r>
          </w:p>
        </w:tc>
      </w:tr>
      <w:tr w:rsidR="007C13C9" w:rsidRPr="00DB03F7" w14:paraId="6BBE86D7" w14:textId="77777777" w:rsidTr="004D7347">
        <w:trPr>
          <w:trHeight w:val="544"/>
        </w:trPr>
        <w:tc>
          <w:tcPr>
            <w:tcW w:w="3119" w:type="dxa"/>
            <w:tcBorders>
              <w:top w:val="nil"/>
              <w:left w:val="nil"/>
              <w:bottom w:val="nil"/>
              <w:right w:val="nil"/>
            </w:tcBorders>
          </w:tcPr>
          <w:p w14:paraId="38C5FFC3" w14:textId="0BF864D5" w:rsidR="00186949" w:rsidRPr="00DB03F7" w:rsidRDefault="00CD73FB" w:rsidP="00186949">
            <w:pPr>
              <w:widowControl w:val="0"/>
              <w:autoSpaceDE w:val="0"/>
              <w:autoSpaceDN w:val="0"/>
              <w:adjustRightInd w:val="0"/>
              <w:spacing w:line="240" w:lineRule="auto"/>
              <w:ind w:firstLine="284"/>
              <w:rPr>
                <w:rPrChange w:id="761" w:author="Sergio Barona" w:date="2024-02-12T23:22:00Z">
                  <w:rPr>
                    <w:lang w:val="es-ES_tradnl"/>
                  </w:rPr>
                </w:rPrChange>
              </w:rPr>
            </w:pPr>
            <w:r w:rsidRPr="00DB03F7">
              <w:t xml:space="preserve"> </w:t>
            </w:r>
            <w:r w:rsidRPr="00DB03F7">
              <w:rPr>
                <w:rPrChange w:id="762" w:author="Sergio Barona" w:date="2024-02-12T23:22:00Z">
                  <w:rPr>
                    <w:lang w:val="es-ES_tradnl"/>
                  </w:rPr>
                </w:rPrChange>
              </w:rPr>
              <w:t>Real GDP per capita (log)</w:t>
            </w:r>
          </w:p>
        </w:tc>
        <w:tc>
          <w:tcPr>
            <w:tcW w:w="1490" w:type="dxa"/>
            <w:tcBorders>
              <w:top w:val="nil"/>
              <w:left w:val="nil"/>
              <w:bottom w:val="nil"/>
              <w:right w:val="nil"/>
            </w:tcBorders>
          </w:tcPr>
          <w:p w14:paraId="1EF1ACC4" w14:textId="77777777" w:rsidR="00186949" w:rsidRPr="00DB03F7" w:rsidRDefault="00186949" w:rsidP="00186949">
            <w:pPr>
              <w:widowControl w:val="0"/>
              <w:autoSpaceDE w:val="0"/>
              <w:autoSpaceDN w:val="0"/>
              <w:adjustRightInd w:val="0"/>
              <w:spacing w:line="240" w:lineRule="auto"/>
              <w:ind w:firstLine="284"/>
              <w:jc w:val="both"/>
              <w:rPr>
                <w:rPrChange w:id="763" w:author="Sergio Barona" w:date="2024-02-12T23:22:00Z">
                  <w:rPr>
                    <w:lang w:val="es-ES_tradnl"/>
                  </w:rPr>
                </w:rPrChange>
              </w:rPr>
            </w:pPr>
            <w:r w:rsidRPr="00DB03F7">
              <w:t>-0.01 (-0.39)</w:t>
            </w:r>
          </w:p>
        </w:tc>
        <w:tc>
          <w:tcPr>
            <w:tcW w:w="1635" w:type="dxa"/>
            <w:tcBorders>
              <w:top w:val="nil"/>
              <w:left w:val="nil"/>
              <w:bottom w:val="nil"/>
              <w:right w:val="nil"/>
            </w:tcBorders>
          </w:tcPr>
          <w:p w14:paraId="387D9546" w14:textId="77777777" w:rsidR="00186949" w:rsidRPr="00DB03F7" w:rsidRDefault="00186949" w:rsidP="00186949">
            <w:pPr>
              <w:widowControl w:val="0"/>
              <w:autoSpaceDE w:val="0"/>
              <w:autoSpaceDN w:val="0"/>
              <w:adjustRightInd w:val="0"/>
              <w:spacing w:line="240" w:lineRule="auto"/>
              <w:ind w:firstLine="284"/>
              <w:jc w:val="both"/>
              <w:rPr>
                <w:rPrChange w:id="764" w:author="Sergio Barona" w:date="2024-02-12T23:22:00Z">
                  <w:rPr>
                    <w:lang w:val="es-ES_tradnl"/>
                  </w:rPr>
                </w:rPrChange>
              </w:rPr>
            </w:pPr>
            <w:r w:rsidRPr="00DB03F7">
              <w:t>0.001 (-0.05)</w:t>
            </w:r>
          </w:p>
        </w:tc>
        <w:tc>
          <w:tcPr>
            <w:tcW w:w="1486" w:type="dxa"/>
            <w:tcBorders>
              <w:top w:val="nil"/>
              <w:left w:val="nil"/>
              <w:bottom w:val="nil"/>
              <w:right w:val="nil"/>
            </w:tcBorders>
          </w:tcPr>
          <w:p w14:paraId="44D46F81" w14:textId="77777777" w:rsidR="00186949" w:rsidRPr="00DB03F7" w:rsidRDefault="00186949" w:rsidP="00186949">
            <w:pPr>
              <w:widowControl w:val="0"/>
              <w:autoSpaceDE w:val="0"/>
              <w:autoSpaceDN w:val="0"/>
              <w:adjustRightInd w:val="0"/>
              <w:spacing w:line="240" w:lineRule="auto"/>
              <w:ind w:firstLine="284"/>
              <w:jc w:val="both"/>
              <w:rPr>
                <w:rPrChange w:id="765" w:author="Sergio Barona" w:date="2024-02-12T23:22:00Z">
                  <w:rPr>
                    <w:lang w:val="es-ES_tradnl"/>
                  </w:rPr>
                </w:rPrChange>
              </w:rPr>
            </w:pPr>
            <w:r w:rsidRPr="00DB03F7">
              <w:t>0.003 (0.11)</w:t>
            </w:r>
          </w:p>
        </w:tc>
        <w:tc>
          <w:tcPr>
            <w:tcW w:w="1636" w:type="dxa"/>
            <w:tcBorders>
              <w:top w:val="nil"/>
              <w:left w:val="nil"/>
              <w:bottom w:val="nil"/>
              <w:right w:val="nil"/>
            </w:tcBorders>
          </w:tcPr>
          <w:p w14:paraId="24C66FDF" w14:textId="77777777" w:rsidR="00186949" w:rsidRPr="00DB03F7" w:rsidRDefault="00186949" w:rsidP="00186949">
            <w:pPr>
              <w:widowControl w:val="0"/>
              <w:autoSpaceDE w:val="0"/>
              <w:autoSpaceDN w:val="0"/>
              <w:adjustRightInd w:val="0"/>
              <w:spacing w:line="240" w:lineRule="auto"/>
              <w:ind w:firstLine="284"/>
              <w:jc w:val="both"/>
              <w:rPr>
                <w:rPrChange w:id="766" w:author="Sergio Barona" w:date="2024-02-12T23:22:00Z">
                  <w:rPr>
                    <w:lang w:val="es-ES_tradnl"/>
                  </w:rPr>
                </w:rPrChange>
              </w:rPr>
            </w:pPr>
            <w:r w:rsidRPr="00DB03F7">
              <w:t>-0.012 (-0.43)</w:t>
            </w:r>
          </w:p>
        </w:tc>
      </w:tr>
      <w:tr w:rsidR="007C13C9" w:rsidRPr="00DB03F7" w14:paraId="0C4D70D8" w14:textId="77777777" w:rsidTr="004D7347">
        <w:trPr>
          <w:trHeight w:val="1112"/>
        </w:trPr>
        <w:tc>
          <w:tcPr>
            <w:tcW w:w="3119" w:type="dxa"/>
            <w:tcBorders>
              <w:top w:val="nil"/>
              <w:left w:val="nil"/>
              <w:bottom w:val="nil"/>
              <w:right w:val="nil"/>
            </w:tcBorders>
          </w:tcPr>
          <w:p w14:paraId="0747D53A" w14:textId="05743F4D" w:rsidR="00186949" w:rsidRPr="00DB03F7" w:rsidRDefault="00186949" w:rsidP="00186949">
            <w:pPr>
              <w:widowControl w:val="0"/>
              <w:autoSpaceDE w:val="0"/>
              <w:autoSpaceDN w:val="0"/>
              <w:adjustRightInd w:val="0"/>
              <w:spacing w:line="240" w:lineRule="auto"/>
              <w:ind w:firstLine="284"/>
              <w:rPr>
                <w:rPrChange w:id="767" w:author="Sergio Barona" w:date="2024-02-12T23:22:00Z">
                  <w:rPr>
                    <w:lang w:val="es-ES_tradnl"/>
                  </w:rPr>
                </w:rPrChange>
              </w:rPr>
            </w:pPr>
            <w:r w:rsidRPr="00DB03F7">
              <w:rPr>
                <w:rPrChange w:id="768" w:author="Sergio Barona" w:date="2024-02-12T23:22:00Z">
                  <w:rPr>
                    <w:lang w:val="es-ES_tradnl"/>
                  </w:rPr>
                </w:rPrChange>
              </w:rPr>
              <w:t>Globalizaci</w:t>
            </w:r>
            <w:r w:rsidR="00CD73FB" w:rsidRPr="00DB03F7">
              <w:rPr>
                <w:rPrChange w:id="769" w:author="Sergio Barona" w:date="2024-02-12T23:22:00Z">
                  <w:rPr>
                    <w:lang w:val="es-ES_tradnl"/>
                  </w:rPr>
                </w:rPrChange>
              </w:rPr>
              <w:t>on</w:t>
            </w:r>
          </w:p>
        </w:tc>
        <w:tc>
          <w:tcPr>
            <w:tcW w:w="1490" w:type="dxa"/>
            <w:tcBorders>
              <w:top w:val="nil"/>
              <w:left w:val="nil"/>
              <w:bottom w:val="nil"/>
              <w:right w:val="nil"/>
            </w:tcBorders>
          </w:tcPr>
          <w:p w14:paraId="69CBD3EE" w14:textId="77777777" w:rsidR="00186949" w:rsidRPr="00DB03F7" w:rsidRDefault="00186949" w:rsidP="00186949">
            <w:pPr>
              <w:widowControl w:val="0"/>
              <w:autoSpaceDE w:val="0"/>
              <w:autoSpaceDN w:val="0"/>
              <w:adjustRightInd w:val="0"/>
              <w:spacing w:line="240" w:lineRule="auto"/>
              <w:ind w:firstLine="284"/>
              <w:jc w:val="both"/>
              <w:rPr>
                <w:rPrChange w:id="770" w:author="Sergio Barona" w:date="2024-02-12T23:22:00Z">
                  <w:rPr>
                    <w:lang w:val="es-ES_tradnl"/>
                  </w:rPr>
                </w:rPrChange>
              </w:rPr>
            </w:pPr>
            <w:r w:rsidRPr="00DB03F7">
              <w:t>0.007 (2.53) ***</w:t>
            </w:r>
          </w:p>
        </w:tc>
        <w:tc>
          <w:tcPr>
            <w:tcW w:w="1635" w:type="dxa"/>
            <w:tcBorders>
              <w:top w:val="nil"/>
              <w:left w:val="nil"/>
              <w:bottom w:val="nil"/>
              <w:right w:val="nil"/>
            </w:tcBorders>
          </w:tcPr>
          <w:p w14:paraId="4B8E44B3" w14:textId="77777777" w:rsidR="00186949" w:rsidRPr="00DB03F7" w:rsidRDefault="00186949" w:rsidP="00186949">
            <w:pPr>
              <w:widowControl w:val="0"/>
              <w:autoSpaceDE w:val="0"/>
              <w:autoSpaceDN w:val="0"/>
              <w:adjustRightInd w:val="0"/>
              <w:spacing w:line="240" w:lineRule="auto"/>
              <w:ind w:firstLine="284"/>
              <w:jc w:val="both"/>
              <w:rPr>
                <w:rPrChange w:id="771" w:author="Sergio Barona" w:date="2024-02-12T23:22:00Z">
                  <w:rPr>
                    <w:lang w:val="es-ES_tradnl"/>
                  </w:rPr>
                </w:rPrChange>
              </w:rPr>
            </w:pPr>
            <w:r w:rsidRPr="00DB03F7">
              <w:t>0.007 (2.36) **</w:t>
            </w:r>
          </w:p>
        </w:tc>
        <w:tc>
          <w:tcPr>
            <w:tcW w:w="1486" w:type="dxa"/>
            <w:tcBorders>
              <w:top w:val="nil"/>
              <w:left w:val="nil"/>
              <w:bottom w:val="nil"/>
              <w:right w:val="nil"/>
            </w:tcBorders>
          </w:tcPr>
          <w:p w14:paraId="2BEE6ECE" w14:textId="77777777" w:rsidR="00186949" w:rsidRPr="00DB03F7" w:rsidRDefault="00186949" w:rsidP="00186949">
            <w:pPr>
              <w:widowControl w:val="0"/>
              <w:autoSpaceDE w:val="0"/>
              <w:autoSpaceDN w:val="0"/>
              <w:adjustRightInd w:val="0"/>
              <w:spacing w:line="240" w:lineRule="auto"/>
              <w:ind w:firstLine="284"/>
              <w:jc w:val="both"/>
              <w:rPr>
                <w:rPrChange w:id="772" w:author="Sergio Barona" w:date="2024-02-12T23:22:00Z">
                  <w:rPr>
                    <w:lang w:val="es-ES_tradnl"/>
                  </w:rPr>
                </w:rPrChange>
              </w:rPr>
            </w:pPr>
            <w:r w:rsidRPr="00DB03F7">
              <w:t>0.007(2.33) **</w:t>
            </w:r>
          </w:p>
        </w:tc>
        <w:tc>
          <w:tcPr>
            <w:tcW w:w="1636" w:type="dxa"/>
            <w:tcBorders>
              <w:top w:val="nil"/>
              <w:left w:val="nil"/>
              <w:bottom w:val="nil"/>
              <w:right w:val="nil"/>
            </w:tcBorders>
          </w:tcPr>
          <w:p w14:paraId="751D9E43" w14:textId="77777777" w:rsidR="00186949" w:rsidRPr="00DB03F7" w:rsidRDefault="00186949" w:rsidP="00186949">
            <w:pPr>
              <w:widowControl w:val="0"/>
              <w:autoSpaceDE w:val="0"/>
              <w:autoSpaceDN w:val="0"/>
              <w:adjustRightInd w:val="0"/>
              <w:spacing w:line="240" w:lineRule="auto"/>
              <w:ind w:firstLine="284"/>
              <w:jc w:val="both"/>
              <w:rPr>
                <w:rPrChange w:id="773" w:author="Sergio Barona" w:date="2024-02-12T23:22:00Z">
                  <w:rPr>
                    <w:lang w:val="es-ES_tradnl"/>
                  </w:rPr>
                </w:rPrChange>
              </w:rPr>
            </w:pPr>
            <w:r w:rsidRPr="00DB03F7">
              <w:t>0.006 (2.24) **</w:t>
            </w:r>
          </w:p>
        </w:tc>
      </w:tr>
      <w:tr w:rsidR="007C13C9" w:rsidRPr="00DB03F7" w14:paraId="3BC43958" w14:textId="77777777" w:rsidTr="004D7347">
        <w:trPr>
          <w:trHeight w:val="1100"/>
        </w:trPr>
        <w:tc>
          <w:tcPr>
            <w:tcW w:w="3119" w:type="dxa"/>
            <w:tcBorders>
              <w:top w:val="nil"/>
              <w:left w:val="nil"/>
              <w:bottom w:val="nil"/>
              <w:right w:val="nil"/>
            </w:tcBorders>
          </w:tcPr>
          <w:p w14:paraId="11EED5BB" w14:textId="1E079761" w:rsidR="00186949" w:rsidRPr="00DB03F7" w:rsidRDefault="00CD73FB" w:rsidP="00186949">
            <w:pPr>
              <w:widowControl w:val="0"/>
              <w:autoSpaceDE w:val="0"/>
              <w:autoSpaceDN w:val="0"/>
              <w:adjustRightInd w:val="0"/>
              <w:spacing w:line="240" w:lineRule="auto"/>
              <w:ind w:firstLine="284"/>
              <w:rPr>
                <w:rPrChange w:id="774" w:author="Sergio Barona" w:date="2024-02-12T23:22:00Z">
                  <w:rPr>
                    <w:lang w:val="es-ES_tradnl"/>
                  </w:rPr>
                </w:rPrChange>
              </w:rPr>
            </w:pPr>
            <w:r w:rsidRPr="00DB03F7">
              <w:rPr>
                <w:rPrChange w:id="775" w:author="Sergio Barona" w:date="2024-02-12T23:22:00Z">
                  <w:rPr>
                    <w:lang w:val="es-ES_tradnl"/>
                  </w:rPr>
                </w:rPrChange>
              </w:rPr>
              <w:t>Coal production per capita</w:t>
            </w:r>
          </w:p>
        </w:tc>
        <w:tc>
          <w:tcPr>
            <w:tcW w:w="1490" w:type="dxa"/>
            <w:tcBorders>
              <w:top w:val="nil"/>
              <w:left w:val="nil"/>
              <w:bottom w:val="nil"/>
              <w:right w:val="nil"/>
            </w:tcBorders>
          </w:tcPr>
          <w:p w14:paraId="128A1072" w14:textId="77777777" w:rsidR="00186949" w:rsidRPr="00DB03F7" w:rsidRDefault="00186949" w:rsidP="00186949">
            <w:pPr>
              <w:widowControl w:val="0"/>
              <w:autoSpaceDE w:val="0"/>
              <w:autoSpaceDN w:val="0"/>
              <w:adjustRightInd w:val="0"/>
              <w:spacing w:line="240" w:lineRule="auto"/>
              <w:ind w:firstLine="284"/>
              <w:jc w:val="both"/>
              <w:rPr>
                <w:rPrChange w:id="776" w:author="Sergio Barona" w:date="2024-02-12T23:22:00Z">
                  <w:rPr>
                    <w:lang w:val="es-ES_tradnl"/>
                  </w:rPr>
                </w:rPrChange>
              </w:rPr>
            </w:pPr>
            <w:r w:rsidRPr="00DB03F7">
              <w:t>2.68 (0.53)</w:t>
            </w:r>
          </w:p>
        </w:tc>
        <w:tc>
          <w:tcPr>
            <w:tcW w:w="1635" w:type="dxa"/>
            <w:tcBorders>
              <w:top w:val="nil"/>
              <w:left w:val="nil"/>
              <w:bottom w:val="nil"/>
              <w:right w:val="nil"/>
            </w:tcBorders>
          </w:tcPr>
          <w:p w14:paraId="55A5B104" w14:textId="77777777" w:rsidR="00186949" w:rsidRPr="00DB03F7" w:rsidRDefault="00186949" w:rsidP="00186949">
            <w:pPr>
              <w:widowControl w:val="0"/>
              <w:autoSpaceDE w:val="0"/>
              <w:autoSpaceDN w:val="0"/>
              <w:adjustRightInd w:val="0"/>
              <w:spacing w:line="240" w:lineRule="auto"/>
              <w:ind w:firstLine="284"/>
              <w:jc w:val="both"/>
              <w:rPr>
                <w:rPrChange w:id="777" w:author="Sergio Barona" w:date="2024-02-12T23:22:00Z">
                  <w:rPr>
                    <w:lang w:val="es-ES_tradnl"/>
                  </w:rPr>
                </w:rPrChange>
              </w:rPr>
            </w:pPr>
            <w:r w:rsidRPr="00DB03F7">
              <w:t>3.03 (0.57)</w:t>
            </w:r>
          </w:p>
        </w:tc>
        <w:tc>
          <w:tcPr>
            <w:tcW w:w="1486" w:type="dxa"/>
            <w:tcBorders>
              <w:top w:val="nil"/>
              <w:left w:val="nil"/>
              <w:bottom w:val="nil"/>
              <w:right w:val="nil"/>
            </w:tcBorders>
          </w:tcPr>
          <w:p w14:paraId="5084CADB" w14:textId="77777777" w:rsidR="00186949" w:rsidRPr="00DB03F7" w:rsidRDefault="00186949" w:rsidP="00186949">
            <w:pPr>
              <w:widowControl w:val="0"/>
              <w:autoSpaceDE w:val="0"/>
              <w:autoSpaceDN w:val="0"/>
              <w:adjustRightInd w:val="0"/>
              <w:spacing w:line="240" w:lineRule="auto"/>
              <w:ind w:firstLine="284"/>
              <w:jc w:val="both"/>
              <w:rPr>
                <w:rPrChange w:id="778" w:author="Sergio Barona" w:date="2024-02-12T23:22:00Z">
                  <w:rPr>
                    <w:lang w:val="es-ES_tradnl"/>
                  </w:rPr>
                </w:rPrChange>
              </w:rPr>
            </w:pPr>
            <w:r w:rsidRPr="00DB03F7">
              <w:t>2.89 (0.54)</w:t>
            </w:r>
          </w:p>
        </w:tc>
        <w:tc>
          <w:tcPr>
            <w:tcW w:w="1636" w:type="dxa"/>
            <w:tcBorders>
              <w:top w:val="nil"/>
              <w:left w:val="nil"/>
              <w:bottom w:val="nil"/>
              <w:right w:val="nil"/>
            </w:tcBorders>
          </w:tcPr>
          <w:p w14:paraId="11671CB0" w14:textId="77777777" w:rsidR="00186949" w:rsidRPr="00DB03F7" w:rsidRDefault="00186949" w:rsidP="00186949">
            <w:pPr>
              <w:widowControl w:val="0"/>
              <w:autoSpaceDE w:val="0"/>
              <w:autoSpaceDN w:val="0"/>
              <w:adjustRightInd w:val="0"/>
              <w:spacing w:line="240" w:lineRule="auto"/>
              <w:ind w:firstLine="284"/>
              <w:jc w:val="both"/>
              <w:rPr>
                <w:rPrChange w:id="779" w:author="Sergio Barona" w:date="2024-02-12T23:22:00Z">
                  <w:rPr>
                    <w:lang w:val="es-ES_tradnl"/>
                  </w:rPr>
                </w:rPrChange>
              </w:rPr>
            </w:pPr>
            <w:r w:rsidRPr="00DB03F7">
              <w:t>2.63 (0.52)</w:t>
            </w:r>
          </w:p>
        </w:tc>
      </w:tr>
      <w:tr w:rsidR="007C13C9" w:rsidRPr="00DB03F7" w14:paraId="6E048D15" w14:textId="77777777" w:rsidTr="004D7347">
        <w:trPr>
          <w:trHeight w:val="1112"/>
        </w:trPr>
        <w:tc>
          <w:tcPr>
            <w:tcW w:w="3119" w:type="dxa"/>
            <w:tcBorders>
              <w:top w:val="nil"/>
              <w:left w:val="nil"/>
              <w:bottom w:val="nil"/>
              <w:right w:val="nil"/>
            </w:tcBorders>
          </w:tcPr>
          <w:p w14:paraId="71D8C1A7" w14:textId="1FA42BB0" w:rsidR="00186949" w:rsidRPr="00DB03F7" w:rsidRDefault="00186949" w:rsidP="00186949">
            <w:pPr>
              <w:widowControl w:val="0"/>
              <w:autoSpaceDE w:val="0"/>
              <w:autoSpaceDN w:val="0"/>
              <w:adjustRightInd w:val="0"/>
              <w:spacing w:line="240" w:lineRule="auto"/>
              <w:ind w:firstLine="284"/>
              <w:rPr>
                <w:rPrChange w:id="780" w:author="Sergio Barona" w:date="2024-02-12T23:22:00Z">
                  <w:rPr>
                    <w:lang w:val="es-ES_tradnl"/>
                  </w:rPr>
                </w:rPrChange>
              </w:rPr>
            </w:pPr>
            <w:r w:rsidRPr="00DB03F7">
              <w:rPr>
                <w:rPrChange w:id="781" w:author="Sergio Barona" w:date="2024-02-12T23:22:00Z">
                  <w:rPr>
                    <w:lang w:val="es-ES_tradnl"/>
                  </w:rPr>
                </w:rPrChange>
              </w:rPr>
              <w:t>Democrac</w:t>
            </w:r>
            <w:r w:rsidR="00CD73FB" w:rsidRPr="00DB03F7">
              <w:rPr>
                <w:rPrChange w:id="782" w:author="Sergio Barona" w:date="2024-02-12T23:22:00Z">
                  <w:rPr>
                    <w:lang w:val="es-ES_tradnl"/>
                  </w:rPr>
                </w:rPrChange>
              </w:rPr>
              <w:t>y</w:t>
            </w:r>
          </w:p>
        </w:tc>
        <w:tc>
          <w:tcPr>
            <w:tcW w:w="1490" w:type="dxa"/>
            <w:tcBorders>
              <w:top w:val="nil"/>
              <w:left w:val="nil"/>
              <w:bottom w:val="nil"/>
              <w:right w:val="nil"/>
            </w:tcBorders>
          </w:tcPr>
          <w:p w14:paraId="238A17F5" w14:textId="77777777" w:rsidR="00186949" w:rsidRPr="00DB03F7" w:rsidRDefault="00186949" w:rsidP="00186949">
            <w:pPr>
              <w:widowControl w:val="0"/>
              <w:autoSpaceDE w:val="0"/>
              <w:autoSpaceDN w:val="0"/>
              <w:adjustRightInd w:val="0"/>
              <w:spacing w:line="240" w:lineRule="auto"/>
              <w:ind w:firstLine="284"/>
              <w:jc w:val="both"/>
              <w:rPr>
                <w:rPrChange w:id="783" w:author="Sergio Barona" w:date="2024-02-12T23:22:00Z">
                  <w:rPr>
                    <w:lang w:val="es-ES_tradnl"/>
                  </w:rPr>
                </w:rPrChange>
              </w:rPr>
            </w:pPr>
            <w:r w:rsidRPr="00DB03F7">
              <w:t>0.008 (2.56) ***</w:t>
            </w:r>
          </w:p>
        </w:tc>
        <w:tc>
          <w:tcPr>
            <w:tcW w:w="1635" w:type="dxa"/>
            <w:tcBorders>
              <w:top w:val="nil"/>
              <w:left w:val="nil"/>
              <w:bottom w:val="nil"/>
              <w:right w:val="nil"/>
            </w:tcBorders>
          </w:tcPr>
          <w:p w14:paraId="03C5E840" w14:textId="77777777" w:rsidR="00186949" w:rsidRPr="00DB03F7" w:rsidRDefault="00186949" w:rsidP="00186949">
            <w:pPr>
              <w:widowControl w:val="0"/>
              <w:autoSpaceDE w:val="0"/>
              <w:autoSpaceDN w:val="0"/>
              <w:adjustRightInd w:val="0"/>
              <w:spacing w:line="240" w:lineRule="auto"/>
              <w:ind w:firstLine="284"/>
              <w:jc w:val="both"/>
              <w:rPr>
                <w:rPrChange w:id="784" w:author="Sergio Barona" w:date="2024-02-12T23:22:00Z">
                  <w:rPr>
                    <w:lang w:val="es-ES_tradnl"/>
                  </w:rPr>
                </w:rPrChange>
              </w:rPr>
            </w:pPr>
            <w:r w:rsidRPr="00DB03F7">
              <w:t>0.006 (1.88) *</w:t>
            </w:r>
          </w:p>
        </w:tc>
        <w:tc>
          <w:tcPr>
            <w:tcW w:w="1486" w:type="dxa"/>
            <w:tcBorders>
              <w:top w:val="nil"/>
              <w:left w:val="nil"/>
              <w:bottom w:val="nil"/>
              <w:right w:val="nil"/>
            </w:tcBorders>
          </w:tcPr>
          <w:p w14:paraId="5A6B9559" w14:textId="77777777" w:rsidR="00186949" w:rsidRPr="00DB03F7" w:rsidRDefault="00186949" w:rsidP="00186949">
            <w:pPr>
              <w:widowControl w:val="0"/>
              <w:autoSpaceDE w:val="0"/>
              <w:autoSpaceDN w:val="0"/>
              <w:adjustRightInd w:val="0"/>
              <w:spacing w:line="240" w:lineRule="auto"/>
              <w:ind w:firstLine="284"/>
              <w:jc w:val="both"/>
              <w:rPr>
                <w:rPrChange w:id="785" w:author="Sergio Barona" w:date="2024-02-12T23:22:00Z">
                  <w:rPr>
                    <w:lang w:val="es-ES_tradnl"/>
                  </w:rPr>
                </w:rPrChange>
              </w:rPr>
            </w:pPr>
            <w:r w:rsidRPr="00DB03F7">
              <w:t>0.006(1.96) **</w:t>
            </w:r>
          </w:p>
        </w:tc>
        <w:tc>
          <w:tcPr>
            <w:tcW w:w="1636" w:type="dxa"/>
            <w:tcBorders>
              <w:top w:val="nil"/>
              <w:left w:val="nil"/>
              <w:bottom w:val="nil"/>
              <w:right w:val="nil"/>
            </w:tcBorders>
          </w:tcPr>
          <w:p w14:paraId="6C4D56B7" w14:textId="77777777" w:rsidR="00186949" w:rsidRPr="00DB03F7" w:rsidRDefault="00186949" w:rsidP="00186949">
            <w:pPr>
              <w:widowControl w:val="0"/>
              <w:autoSpaceDE w:val="0"/>
              <w:autoSpaceDN w:val="0"/>
              <w:adjustRightInd w:val="0"/>
              <w:spacing w:line="240" w:lineRule="auto"/>
              <w:ind w:firstLine="284"/>
              <w:jc w:val="both"/>
              <w:rPr>
                <w:rPrChange w:id="786" w:author="Sergio Barona" w:date="2024-02-12T23:22:00Z">
                  <w:rPr>
                    <w:lang w:val="es-ES_tradnl"/>
                  </w:rPr>
                </w:rPrChange>
              </w:rPr>
            </w:pPr>
            <w:r w:rsidRPr="00DB03F7">
              <w:t>0.007 (2.26) **</w:t>
            </w:r>
          </w:p>
        </w:tc>
      </w:tr>
      <w:tr w:rsidR="007C13C9" w:rsidRPr="00DB03F7" w14:paraId="73801D90" w14:textId="77777777" w:rsidTr="004D7347">
        <w:trPr>
          <w:trHeight w:val="556"/>
        </w:trPr>
        <w:tc>
          <w:tcPr>
            <w:tcW w:w="3119" w:type="dxa"/>
            <w:tcBorders>
              <w:top w:val="nil"/>
              <w:left w:val="nil"/>
              <w:bottom w:val="nil"/>
              <w:right w:val="nil"/>
            </w:tcBorders>
          </w:tcPr>
          <w:p w14:paraId="3FA56055" w14:textId="0B874B7F" w:rsidR="00186949" w:rsidRPr="00DB03F7" w:rsidRDefault="00186949" w:rsidP="00186949">
            <w:pPr>
              <w:widowControl w:val="0"/>
              <w:autoSpaceDE w:val="0"/>
              <w:autoSpaceDN w:val="0"/>
              <w:adjustRightInd w:val="0"/>
              <w:spacing w:line="240" w:lineRule="auto"/>
              <w:ind w:firstLine="284"/>
              <w:rPr>
                <w:rPrChange w:id="787" w:author="Sergio Barona" w:date="2024-02-12T23:22:00Z">
                  <w:rPr>
                    <w:lang w:val="es-ES_tradnl"/>
                  </w:rPr>
                </w:rPrChange>
              </w:rPr>
            </w:pPr>
            <w:r w:rsidRPr="00DB03F7">
              <w:rPr>
                <w:rPrChange w:id="788" w:author="Sergio Barona" w:date="2024-02-12T23:22:00Z">
                  <w:rPr>
                    <w:lang w:val="es-ES_tradnl"/>
                  </w:rPr>
                </w:rPrChange>
              </w:rPr>
              <w:t>Institu</w:t>
            </w:r>
            <w:r w:rsidR="00CD73FB" w:rsidRPr="00DB03F7">
              <w:rPr>
                <w:rPrChange w:id="789" w:author="Sergio Barona" w:date="2024-02-12T23:22:00Z">
                  <w:rPr>
                    <w:lang w:val="es-ES_tradnl"/>
                  </w:rPr>
                </w:rPrChange>
              </w:rPr>
              <w:t>tion</w:t>
            </w:r>
          </w:p>
        </w:tc>
        <w:tc>
          <w:tcPr>
            <w:tcW w:w="1490" w:type="dxa"/>
            <w:tcBorders>
              <w:top w:val="nil"/>
              <w:left w:val="nil"/>
              <w:bottom w:val="nil"/>
              <w:right w:val="nil"/>
            </w:tcBorders>
          </w:tcPr>
          <w:p w14:paraId="466D608A" w14:textId="77777777" w:rsidR="00186949" w:rsidRPr="00DB03F7" w:rsidRDefault="00186949" w:rsidP="00186949">
            <w:pPr>
              <w:widowControl w:val="0"/>
              <w:autoSpaceDE w:val="0"/>
              <w:autoSpaceDN w:val="0"/>
              <w:adjustRightInd w:val="0"/>
              <w:spacing w:line="240" w:lineRule="auto"/>
              <w:ind w:firstLine="284"/>
              <w:jc w:val="both"/>
              <w:rPr>
                <w:rPrChange w:id="790" w:author="Sergio Barona" w:date="2024-02-12T23:22:00Z">
                  <w:rPr>
                    <w:lang w:val="es-ES_tradnl"/>
                  </w:rPr>
                </w:rPrChange>
              </w:rPr>
            </w:pPr>
            <w:r w:rsidRPr="00DB03F7">
              <w:t>-0.02 (-0.96)</w:t>
            </w:r>
          </w:p>
        </w:tc>
        <w:tc>
          <w:tcPr>
            <w:tcW w:w="1635" w:type="dxa"/>
            <w:tcBorders>
              <w:top w:val="nil"/>
              <w:left w:val="nil"/>
              <w:bottom w:val="nil"/>
              <w:right w:val="nil"/>
            </w:tcBorders>
          </w:tcPr>
          <w:p w14:paraId="6D1D68CB" w14:textId="77777777" w:rsidR="00186949" w:rsidRPr="00DB03F7" w:rsidRDefault="00186949" w:rsidP="00186949">
            <w:pPr>
              <w:widowControl w:val="0"/>
              <w:autoSpaceDE w:val="0"/>
              <w:autoSpaceDN w:val="0"/>
              <w:adjustRightInd w:val="0"/>
              <w:spacing w:line="240" w:lineRule="auto"/>
              <w:ind w:firstLine="284"/>
              <w:jc w:val="both"/>
              <w:rPr>
                <w:rPrChange w:id="791" w:author="Sergio Barona" w:date="2024-02-12T23:22:00Z">
                  <w:rPr>
                    <w:lang w:val="es-ES_tradnl"/>
                  </w:rPr>
                </w:rPrChange>
              </w:rPr>
            </w:pPr>
            <w:r w:rsidRPr="00DB03F7">
              <w:t>-0.003 (-0.12)</w:t>
            </w:r>
          </w:p>
        </w:tc>
        <w:tc>
          <w:tcPr>
            <w:tcW w:w="1486" w:type="dxa"/>
            <w:tcBorders>
              <w:top w:val="nil"/>
              <w:left w:val="nil"/>
              <w:bottom w:val="nil"/>
              <w:right w:val="nil"/>
            </w:tcBorders>
          </w:tcPr>
          <w:p w14:paraId="1C4A2BB5" w14:textId="77777777" w:rsidR="00186949" w:rsidRPr="00DB03F7" w:rsidRDefault="00186949" w:rsidP="00186949">
            <w:pPr>
              <w:widowControl w:val="0"/>
              <w:autoSpaceDE w:val="0"/>
              <w:autoSpaceDN w:val="0"/>
              <w:adjustRightInd w:val="0"/>
              <w:spacing w:line="240" w:lineRule="auto"/>
              <w:ind w:firstLine="284"/>
              <w:jc w:val="both"/>
              <w:rPr>
                <w:rPrChange w:id="792" w:author="Sergio Barona" w:date="2024-02-12T23:22:00Z">
                  <w:rPr>
                    <w:lang w:val="es-ES_tradnl"/>
                  </w:rPr>
                </w:rPrChange>
              </w:rPr>
            </w:pPr>
            <w:r w:rsidRPr="00DB03F7">
              <w:t>-0.01 (-0.34)</w:t>
            </w:r>
          </w:p>
        </w:tc>
        <w:tc>
          <w:tcPr>
            <w:tcW w:w="1636" w:type="dxa"/>
            <w:tcBorders>
              <w:top w:val="nil"/>
              <w:left w:val="nil"/>
              <w:bottom w:val="nil"/>
              <w:right w:val="nil"/>
            </w:tcBorders>
          </w:tcPr>
          <w:p w14:paraId="647B9140" w14:textId="77777777" w:rsidR="00186949" w:rsidRPr="00DB03F7" w:rsidRDefault="00186949" w:rsidP="00186949">
            <w:pPr>
              <w:widowControl w:val="0"/>
              <w:autoSpaceDE w:val="0"/>
              <w:autoSpaceDN w:val="0"/>
              <w:adjustRightInd w:val="0"/>
              <w:spacing w:line="240" w:lineRule="auto"/>
              <w:ind w:firstLine="284"/>
              <w:jc w:val="both"/>
              <w:rPr>
                <w:rPrChange w:id="793" w:author="Sergio Barona" w:date="2024-02-12T23:22:00Z">
                  <w:rPr>
                    <w:lang w:val="es-ES_tradnl"/>
                  </w:rPr>
                </w:rPrChange>
              </w:rPr>
            </w:pPr>
            <w:r w:rsidRPr="00DB03F7">
              <w:t>-.02 (-0.7)</w:t>
            </w:r>
          </w:p>
        </w:tc>
      </w:tr>
      <w:tr w:rsidR="007C13C9" w:rsidRPr="00DB03F7" w14:paraId="075AF26F" w14:textId="77777777" w:rsidTr="004D7347">
        <w:trPr>
          <w:trHeight w:val="144"/>
        </w:trPr>
        <w:tc>
          <w:tcPr>
            <w:tcW w:w="3119" w:type="dxa"/>
            <w:tcBorders>
              <w:top w:val="nil"/>
              <w:left w:val="nil"/>
              <w:bottom w:val="nil"/>
              <w:right w:val="nil"/>
            </w:tcBorders>
          </w:tcPr>
          <w:p w14:paraId="14FB0AF0" w14:textId="7C4330FA" w:rsidR="00186949" w:rsidRPr="00DB03F7" w:rsidRDefault="00CD73FB" w:rsidP="00186949">
            <w:pPr>
              <w:widowControl w:val="0"/>
              <w:autoSpaceDE w:val="0"/>
              <w:autoSpaceDN w:val="0"/>
              <w:adjustRightInd w:val="0"/>
              <w:spacing w:line="240" w:lineRule="auto"/>
              <w:ind w:firstLine="284"/>
              <w:rPr>
                <w:rPrChange w:id="794" w:author="Sergio Barona" w:date="2024-02-12T23:22:00Z">
                  <w:rPr>
                    <w:lang w:val="es-ES_tradnl"/>
                  </w:rPr>
                </w:rPrChange>
              </w:rPr>
            </w:pPr>
            <w:r w:rsidRPr="00DB03F7">
              <w:rPr>
                <w:rPrChange w:id="795" w:author="Sergio Barona" w:date="2024-02-12T23:22:00Z">
                  <w:rPr>
                    <w:lang w:val="es-ES_tradnl"/>
                  </w:rPr>
                </w:rPrChange>
              </w:rPr>
              <w:t>Perception of climate change</w:t>
            </w:r>
          </w:p>
        </w:tc>
        <w:tc>
          <w:tcPr>
            <w:tcW w:w="1490" w:type="dxa"/>
            <w:tcBorders>
              <w:top w:val="nil"/>
              <w:left w:val="nil"/>
              <w:bottom w:val="nil"/>
              <w:right w:val="nil"/>
            </w:tcBorders>
          </w:tcPr>
          <w:p w14:paraId="7DDF42C5" w14:textId="77777777" w:rsidR="00186949" w:rsidRPr="00DB03F7" w:rsidRDefault="00186949" w:rsidP="00186949">
            <w:pPr>
              <w:widowControl w:val="0"/>
              <w:autoSpaceDE w:val="0"/>
              <w:autoSpaceDN w:val="0"/>
              <w:adjustRightInd w:val="0"/>
              <w:spacing w:line="240" w:lineRule="auto"/>
              <w:ind w:firstLine="284"/>
              <w:jc w:val="both"/>
              <w:rPr>
                <w:rPrChange w:id="796" w:author="Sergio Barona" w:date="2024-02-12T23:22:00Z">
                  <w:rPr>
                    <w:lang w:val="es-ES_tradnl"/>
                  </w:rPr>
                </w:rPrChange>
              </w:rPr>
            </w:pPr>
            <w:r w:rsidRPr="00DB03F7">
              <w:t>0.06 (0.61)</w:t>
            </w:r>
          </w:p>
        </w:tc>
        <w:tc>
          <w:tcPr>
            <w:tcW w:w="1635" w:type="dxa"/>
            <w:tcBorders>
              <w:top w:val="nil"/>
              <w:left w:val="nil"/>
              <w:bottom w:val="nil"/>
              <w:right w:val="nil"/>
            </w:tcBorders>
          </w:tcPr>
          <w:p w14:paraId="7911787F" w14:textId="77777777" w:rsidR="00186949" w:rsidRPr="00DB03F7" w:rsidRDefault="00186949" w:rsidP="00186949">
            <w:pPr>
              <w:widowControl w:val="0"/>
              <w:autoSpaceDE w:val="0"/>
              <w:autoSpaceDN w:val="0"/>
              <w:adjustRightInd w:val="0"/>
              <w:spacing w:line="240" w:lineRule="auto"/>
              <w:ind w:firstLine="284"/>
              <w:jc w:val="both"/>
              <w:rPr>
                <w:rPrChange w:id="797" w:author="Sergio Barona" w:date="2024-02-12T23:22:00Z">
                  <w:rPr>
                    <w:lang w:val="es-ES_tradnl"/>
                  </w:rPr>
                </w:rPrChange>
              </w:rPr>
            </w:pPr>
            <w:r w:rsidRPr="00DB03F7">
              <w:t>0.12 (0.99)</w:t>
            </w:r>
          </w:p>
        </w:tc>
        <w:tc>
          <w:tcPr>
            <w:tcW w:w="1486" w:type="dxa"/>
            <w:tcBorders>
              <w:top w:val="nil"/>
              <w:left w:val="nil"/>
              <w:bottom w:val="nil"/>
              <w:right w:val="nil"/>
            </w:tcBorders>
          </w:tcPr>
          <w:p w14:paraId="2E48A6EF" w14:textId="77777777" w:rsidR="00186949" w:rsidRPr="00DB03F7" w:rsidRDefault="00186949" w:rsidP="00186949">
            <w:pPr>
              <w:widowControl w:val="0"/>
              <w:autoSpaceDE w:val="0"/>
              <w:autoSpaceDN w:val="0"/>
              <w:adjustRightInd w:val="0"/>
              <w:spacing w:line="240" w:lineRule="auto"/>
              <w:ind w:firstLine="284"/>
              <w:jc w:val="both"/>
              <w:rPr>
                <w:rPrChange w:id="798" w:author="Sergio Barona" w:date="2024-02-12T23:22:00Z">
                  <w:rPr>
                    <w:lang w:val="es-ES_tradnl"/>
                  </w:rPr>
                </w:rPrChange>
              </w:rPr>
            </w:pPr>
            <w:r w:rsidRPr="00DB03F7">
              <w:t>0.08 (0.71)</w:t>
            </w:r>
          </w:p>
        </w:tc>
        <w:tc>
          <w:tcPr>
            <w:tcW w:w="1636" w:type="dxa"/>
            <w:tcBorders>
              <w:top w:val="nil"/>
              <w:left w:val="nil"/>
              <w:bottom w:val="nil"/>
              <w:right w:val="nil"/>
            </w:tcBorders>
          </w:tcPr>
          <w:p w14:paraId="3438EFF9" w14:textId="77777777" w:rsidR="00186949" w:rsidRPr="00DB03F7" w:rsidRDefault="00186949" w:rsidP="00186949">
            <w:pPr>
              <w:widowControl w:val="0"/>
              <w:autoSpaceDE w:val="0"/>
              <w:autoSpaceDN w:val="0"/>
              <w:adjustRightInd w:val="0"/>
              <w:spacing w:line="240" w:lineRule="auto"/>
              <w:ind w:firstLine="284"/>
              <w:jc w:val="both"/>
              <w:rPr>
                <w:rPrChange w:id="799" w:author="Sergio Barona" w:date="2024-02-12T23:22:00Z">
                  <w:rPr>
                    <w:lang w:val="es-ES_tradnl"/>
                  </w:rPr>
                </w:rPrChange>
              </w:rPr>
            </w:pPr>
            <w:r w:rsidRPr="00DB03F7">
              <w:t>0.048 (0.44)</w:t>
            </w:r>
          </w:p>
        </w:tc>
      </w:tr>
      <w:tr w:rsidR="007C13C9" w:rsidRPr="00DB03F7" w14:paraId="433EAE59" w14:textId="77777777" w:rsidTr="004D7347">
        <w:trPr>
          <w:trHeight w:val="144"/>
        </w:trPr>
        <w:tc>
          <w:tcPr>
            <w:tcW w:w="3119" w:type="dxa"/>
            <w:tcBorders>
              <w:top w:val="nil"/>
              <w:left w:val="nil"/>
              <w:bottom w:val="nil"/>
              <w:right w:val="nil"/>
            </w:tcBorders>
          </w:tcPr>
          <w:p w14:paraId="47135109" w14:textId="38BAEF6A" w:rsidR="00186949" w:rsidRPr="00DB03F7" w:rsidRDefault="00186949" w:rsidP="00186949">
            <w:pPr>
              <w:widowControl w:val="0"/>
              <w:autoSpaceDE w:val="0"/>
              <w:autoSpaceDN w:val="0"/>
              <w:adjustRightInd w:val="0"/>
              <w:spacing w:line="240" w:lineRule="auto"/>
              <w:ind w:firstLine="284"/>
              <w:rPr>
                <w:rPrChange w:id="800" w:author="Sergio Barona" w:date="2024-02-12T23:22:00Z">
                  <w:rPr>
                    <w:lang w:val="es-ES_tradnl"/>
                  </w:rPr>
                </w:rPrChange>
              </w:rPr>
            </w:pPr>
            <w:r w:rsidRPr="00DB03F7">
              <w:rPr>
                <w:rPrChange w:id="801" w:author="Sergio Barona" w:date="2024-02-12T23:22:00Z">
                  <w:rPr>
                    <w:lang w:val="es-ES_tradnl"/>
                  </w:rPr>
                </w:rPrChange>
              </w:rPr>
              <w:t>Regions (dummy)</w:t>
            </w:r>
          </w:p>
        </w:tc>
        <w:tc>
          <w:tcPr>
            <w:tcW w:w="1490" w:type="dxa"/>
            <w:tcBorders>
              <w:top w:val="nil"/>
              <w:left w:val="nil"/>
              <w:bottom w:val="nil"/>
              <w:right w:val="nil"/>
            </w:tcBorders>
          </w:tcPr>
          <w:p w14:paraId="4B188F66" w14:textId="77777777" w:rsidR="00186949" w:rsidRPr="00DB03F7" w:rsidRDefault="00186949" w:rsidP="00186949">
            <w:pPr>
              <w:widowControl w:val="0"/>
              <w:autoSpaceDE w:val="0"/>
              <w:autoSpaceDN w:val="0"/>
              <w:adjustRightInd w:val="0"/>
              <w:spacing w:line="240" w:lineRule="auto"/>
              <w:ind w:firstLine="284"/>
              <w:jc w:val="both"/>
              <w:rPr>
                <w:rPrChange w:id="802" w:author="Sergio Barona" w:date="2024-02-12T23:22:00Z">
                  <w:rPr>
                    <w:lang w:val="es-ES_tradnl"/>
                  </w:rPr>
                </w:rPrChange>
              </w:rPr>
            </w:pPr>
            <w:r w:rsidRPr="00DB03F7">
              <w:rPr>
                <w:rPrChange w:id="803" w:author="Sergio Barona" w:date="2024-02-12T23:22:00Z">
                  <w:rPr>
                    <w:lang w:val="es-ES_tradnl"/>
                  </w:rPr>
                </w:rPrChange>
              </w:rPr>
              <w:t>Sí</w:t>
            </w:r>
          </w:p>
        </w:tc>
        <w:tc>
          <w:tcPr>
            <w:tcW w:w="1635" w:type="dxa"/>
            <w:tcBorders>
              <w:top w:val="nil"/>
              <w:left w:val="nil"/>
              <w:bottom w:val="nil"/>
              <w:right w:val="nil"/>
            </w:tcBorders>
          </w:tcPr>
          <w:p w14:paraId="084220B0" w14:textId="77777777" w:rsidR="00186949" w:rsidRPr="00DB03F7" w:rsidRDefault="00186949" w:rsidP="00186949">
            <w:pPr>
              <w:widowControl w:val="0"/>
              <w:autoSpaceDE w:val="0"/>
              <w:autoSpaceDN w:val="0"/>
              <w:adjustRightInd w:val="0"/>
              <w:spacing w:line="240" w:lineRule="auto"/>
              <w:ind w:firstLine="284"/>
              <w:jc w:val="both"/>
              <w:rPr>
                <w:rPrChange w:id="804" w:author="Sergio Barona" w:date="2024-02-12T23:22:00Z">
                  <w:rPr>
                    <w:lang w:val="es-ES_tradnl"/>
                  </w:rPr>
                </w:rPrChange>
              </w:rPr>
            </w:pPr>
            <w:r w:rsidRPr="00DB03F7">
              <w:rPr>
                <w:rPrChange w:id="805" w:author="Sergio Barona" w:date="2024-02-12T23:22:00Z">
                  <w:rPr>
                    <w:lang w:val="es-ES_tradnl"/>
                  </w:rPr>
                </w:rPrChange>
              </w:rPr>
              <w:t>Sí</w:t>
            </w:r>
          </w:p>
        </w:tc>
        <w:tc>
          <w:tcPr>
            <w:tcW w:w="1486" w:type="dxa"/>
            <w:tcBorders>
              <w:top w:val="nil"/>
              <w:left w:val="nil"/>
              <w:bottom w:val="nil"/>
              <w:right w:val="nil"/>
            </w:tcBorders>
          </w:tcPr>
          <w:p w14:paraId="6BECB13D" w14:textId="77777777" w:rsidR="00186949" w:rsidRPr="00DB03F7" w:rsidRDefault="00186949" w:rsidP="00186949">
            <w:pPr>
              <w:widowControl w:val="0"/>
              <w:autoSpaceDE w:val="0"/>
              <w:autoSpaceDN w:val="0"/>
              <w:adjustRightInd w:val="0"/>
              <w:spacing w:line="240" w:lineRule="auto"/>
              <w:ind w:firstLine="284"/>
              <w:jc w:val="both"/>
              <w:rPr>
                <w:rPrChange w:id="806" w:author="Sergio Barona" w:date="2024-02-12T23:22:00Z">
                  <w:rPr>
                    <w:lang w:val="es-ES_tradnl"/>
                  </w:rPr>
                </w:rPrChange>
              </w:rPr>
            </w:pPr>
            <w:r w:rsidRPr="00DB03F7">
              <w:rPr>
                <w:rPrChange w:id="807" w:author="Sergio Barona" w:date="2024-02-12T23:22:00Z">
                  <w:rPr>
                    <w:lang w:val="es-ES_tradnl"/>
                  </w:rPr>
                </w:rPrChange>
              </w:rPr>
              <w:t>Sí</w:t>
            </w:r>
          </w:p>
        </w:tc>
        <w:tc>
          <w:tcPr>
            <w:tcW w:w="1636" w:type="dxa"/>
            <w:tcBorders>
              <w:top w:val="nil"/>
              <w:left w:val="nil"/>
              <w:bottom w:val="nil"/>
              <w:right w:val="nil"/>
            </w:tcBorders>
          </w:tcPr>
          <w:p w14:paraId="72585EED" w14:textId="77777777" w:rsidR="00186949" w:rsidRPr="00DB03F7" w:rsidRDefault="00186949" w:rsidP="00186949">
            <w:pPr>
              <w:widowControl w:val="0"/>
              <w:autoSpaceDE w:val="0"/>
              <w:autoSpaceDN w:val="0"/>
              <w:adjustRightInd w:val="0"/>
              <w:spacing w:line="240" w:lineRule="auto"/>
              <w:ind w:firstLine="284"/>
              <w:jc w:val="both"/>
              <w:rPr>
                <w:rPrChange w:id="808" w:author="Sergio Barona" w:date="2024-02-12T23:22:00Z">
                  <w:rPr>
                    <w:lang w:val="es-ES_tradnl"/>
                  </w:rPr>
                </w:rPrChange>
              </w:rPr>
            </w:pPr>
            <w:r w:rsidRPr="00DB03F7">
              <w:rPr>
                <w:rPrChange w:id="809" w:author="Sergio Barona" w:date="2024-02-12T23:22:00Z">
                  <w:rPr>
                    <w:lang w:val="es-ES_tradnl"/>
                  </w:rPr>
                </w:rPrChange>
              </w:rPr>
              <w:t>Sí</w:t>
            </w:r>
          </w:p>
        </w:tc>
      </w:tr>
      <w:tr w:rsidR="007C13C9" w:rsidRPr="00DB03F7" w14:paraId="3C180503" w14:textId="77777777" w:rsidTr="004D7347">
        <w:trPr>
          <w:trHeight w:val="144"/>
        </w:trPr>
        <w:tc>
          <w:tcPr>
            <w:tcW w:w="3119" w:type="dxa"/>
            <w:tcBorders>
              <w:top w:val="nil"/>
              <w:left w:val="nil"/>
              <w:bottom w:val="nil"/>
              <w:right w:val="nil"/>
            </w:tcBorders>
          </w:tcPr>
          <w:p w14:paraId="56B356BC" w14:textId="77777777" w:rsidR="00186949" w:rsidRPr="00DB03F7" w:rsidRDefault="00000000" w:rsidP="00186949">
            <w:pPr>
              <w:widowControl w:val="0"/>
              <w:autoSpaceDE w:val="0"/>
              <w:autoSpaceDN w:val="0"/>
              <w:adjustRightInd w:val="0"/>
              <w:spacing w:line="240" w:lineRule="auto"/>
              <w:ind w:firstLine="284"/>
              <w:rPr>
                <w:rPrChange w:id="810" w:author="Sergio Barona" w:date="2024-02-12T23:22:00Z">
                  <w:rPr>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811" w:author="Sergio Barona" w:date="2024-02-12T23:22:00Z">
                          <w:rPr>
                            <w:rFonts w:ascii="Cambria Math" w:hAnsi="Cambria Math"/>
                            <w:lang w:val="es-ES_tradnl"/>
                          </w:rPr>
                        </w:rPrChange>
                      </w:rPr>
                      <m:t>R</m:t>
                    </m:r>
                  </m:e>
                  <m:sup>
                    <m:r>
                      <m:rPr>
                        <m:sty m:val="p"/>
                      </m:rPr>
                      <w:rPr>
                        <w:rFonts w:ascii="Cambria Math" w:hAnsi="Cambria Math"/>
                        <w:rPrChange w:id="812" w:author="Sergio Barona" w:date="2024-02-12T23:22:00Z">
                          <w:rPr>
                            <w:rFonts w:ascii="Cambria Math" w:hAnsi="Cambria Math"/>
                            <w:lang w:val="es-ES_tradnl"/>
                          </w:rPr>
                        </w:rPrChange>
                      </w:rPr>
                      <m:t>2</m:t>
                    </m:r>
                  </m:sup>
                </m:sSup>
              </m:oMath>
            </m:oMathPara>
          </w:p>
        </w:tc>
        <w:tc>
          <w:tcPr>
            <w:tcW w:w="1490" w:type="dxa"/>
            <w:tcBorders>
              <w:top w:val="nil"/>
              <w:left w:val="nil"/>
              <w:bottom w:val="nil"/>
              <w:right w:val="nil"/>
            </w:tcBorders>
          </w:tcPr>
          <w:p w14:paraId="3913524C" w14:textId="77777777" w:rsidR="00186949" w:rsidRPr="00DB03F7" w:rsidRDefault="00186949" w:rsidP="00186949">
            <w:pPr>
              <w:widowControl w:val="0"/>
              <w:autoSpaceDE w:val="0"/>
              <w:autoSpaceDN w:val="0"/>
              <w:adjustRightInd w:val="0"/>
              <w:spacing w:line="240" w:lineRule="auto"/>
              <w:ind w:firstLine="284"/>
              <w:jc w:val="both"/>
              <w:rPr>
                <w:rPrChange w:id="813" w:author="Sergio Barona" w:date="2024-02-12T23:22:00Z">
                  <w:rPr>
                    <w:lang w:val="es-ES_tradnl"/>
                  </w:rPr>
                </w:rPrChange>
              </w:rPr>
            </w:pPr>
            <w:r w:rsidRPr="00DB03F7">
              <w:rPr>
                <w:rPrChange w:id="814" w:author="Sergio Barona" w:date="2024-02-12T23:22:00Z">
                  <w:rPr>
                    <w:lang w:val="es-ES_tradnl"/>
                  </w:rPr>
                </w:rPrChange>
              </w:rPr>
              <w:t>0.67</w:t>
            </w:r>
          </w:p>
        </w:tc>
        <w:tc>
          <w:tcPr>
            <w:tcW w:w="1635" w:type="dxa"/>
            <w:tcBorders>
              <w:top w:val="nil"/>
              <w:left w:val="nil"/>
              <w:bottom w:val="nil"/>
              <w:right w:val="nil"/>
            </w:tcBorders>
          </w:tcPr>
          <w:p w14:paraId="35490BF2" w14:textId="77777777" w:rsidR="00186949" w:rsidRPr="00DB03F7" w:rsidRDefault="00186949" w:rsidP="00186949">
            <w:pPr>
              <w:widowControl w:val="0"/>
              <w:autoSpaceDE w:val="0"/>
              <w:autoSpaceDN w:val="0"/>
              <w:adjustRightInd w:val="0"/>
              <w:spacing w:line="240" w:lineRule="auto"/>
              <w:ind w:firstLine="284"/>
              <w:jc w:val="both"/>
              <w:rPr>
                <w:rPrChange w:id="815" w:author="Sergio Barona" w:date="2024-02-12T23:22:00Z">
                  <w:rPr>
                    <w:lang w:val="es-ES_tradnl"/>
                  </w:rPr>
                </w:rPrChange>
              </w:rPr>
            </w:pPr>
            <w:r w:rsidRPr="00DB03F7">
              <w:rPr>
                <w:rPrChange w:id="816" w:author="Sergio Barona" w:date="2024-02-12T23:22:00Z">
                  <w:rPr>
                    <w:lang w:val="es-ES_tradnl"/>
                  </w:rPr>
                </w:rPrChange>
              </w:rPr>
              <w:t>0.63</w:t>
            </w:r>
          </w:p>
        </w:tc>
        <w:tc>
          <w:tcPr>
            <w:tcW w:w="1486" w:type="dxa"/>
            <w:tcBorders>
              <w:top w:val="nil"/>
              <w:left w:val="nil"/>
              <w:bottom w:val="nil"/>
              <w:right w:val="nil"/>
            </w:tcBorders>
          </w:tcPr>
          <w:p w14:paraId="4E5C10B0" w14:textId="77777777" w:rsidR="00186949" w:rsidRPr="00DB03F7" w:rsidRDefault="00186949" w:rsidP="00186949">
            <w:pPr>
              <w:widowControl w:val="0"/>
              <w:autoSpaceDE w:val="0"/>
              <w:autoSpaceDN w:val="0"/>
              <w:adjustRightInd w:val="0"/>
              <w:spacing w:line="240" w:lineRule="auto"/>
              <w:ind w:firstLine="284"/>
              <w:jc w:val="both"/>
              <w:rPr>
                <w:rPrChange w:id="817" w:author="Sergio Barona" w:date="2024-02-12T23:22:00Z">
                  <w:rPr>
                    <w:lang w:val="es-ES_tradnl"/>
                  </w:rPr>
                </w:rPrChange>
              </w:rPr>
            </w:pPr>
            <w:r w:rsidRPr="00DB03F7">
              <w:rPr>
                <w:rPrChange w:id="818" w:author="Sergio Barona" w:date="2024-02-12T23:22:00Z">
                  <w:rPr>
                    <w:lang w:val="es-ES_tradnl"/>
                  </w:rPr>
                </w:rPrChange>
              </w:rPr>
              <w:t>0.24</w:t>
            </w:r>
          </w:p>
        </w:tc>
        <w:tc>
          <w:tcPr>
            <w:tcW w:w="1636" w:type="dxa"/>
            <w:tcBorders>
              <w:top w:val="nil"/>
              <w:left w:val="nil"/>
              <w:bottom w:val="nil"/>
              <w:right w:val="nil"/>
            </w:tcBorders>
          </w:tcPr>
          <w:p w14:paraId="3CF91E9B" w14:textId="77777777" w:rsidR="00186949" w:rsidRPr="00DB03F7" w:rsidRDefault="00186949" w:rsidP="00186949">
            <w:pPr>
              <w:widowControl w:val="0"/>
              <w:autoSpaceDE w:val="0"/>
              <w:autoSpaceDN w:val="0"/>
              <w:adjustRightInd w:val="0"/>
              <w:spacing w:line="240" w:lineRule="auto"/>
              <w:ind w:firstLine="284"/>
              <w:jc w:val="both"/>
              <w:rPr>
                <w:rPrChange w:id="819" w:author="Sergio Barona" w:date="2024-02-12T23:22:00Z">
                  <w:rPr>
                    <w:lang w:val="es-ES_tradnl"/>
                  </w:rPr>
                </w:rPrChange>
              </w:rPr>
            </w:pPr>
          </w:p>
        </w:tc>
      </w:tr>
      <w:tr w:rsidR="007C13C9" w:rsidRPr="00DB03F7" w14:paraId="1920AAAF" w14:textId="77777777" w:rsidTr="004D7347">
        <w:trPr>
          <w:trHeight w:val="556"/>
        </w:trPr>
        <w:tc>
          <w:tcPr>
            <w:tcW w:w="3119" w:type="dxa"/>
            <w:tcBorders>
              <w:top w:val="nil"/>
              <w:left w:val="nil"/>
              <w:bottom w:val="single" w:sz="4" w:space="0" w:color="auto"/>
              <w:right w:val="nil"/>
            </w:tcBorders>
          </w:tcPr>
          <w:p w14:paraId="008522BA" w14:textId="5C828577" w:rsidR="00186949" w:rsidRPr="00DB03F7" w:rsidRDefault="00186949" w:rsidP="00186949">
            <w:pPr>
              <w:widowControl w:val="0"/>
              <w:autoSpaceDE w:val="0"/>
              <w:autoSpaceDN w:val="0"/>
              <w:adjustRightInd w:val="0"/>
              <w:spacing w:line="240" w:lineRule="auto"/>
              <w:ind w:firstLine="284"/>
              <w:rPr>
                <w:rFonts w:eastAsia="Times New Roman"/>
                <w:rPrChange w:id="820" w:author="Sergio Barona" w:date="2024-02-12T23:22:00Z">
                  <w:rPr>
                    <w:rFonts w:eastAsia="Times New Roman"/>
                    <w:lang w:val="es-ES_tradnl"/>
                  </w:rPr>
                </w:rPrChange>
              </w:rPr>
            </w:pPr>
            <w:r w:rsidRPr="00DB03F7">
              <w:rPr>
                <w:rFonts w:eastAsia="Times New Roman"/>
                <w:rPrChange w:id="821" w:author="Sergio Barona" w:date="2024-02-12T23:22:00Z">
                  <w:rPr>
                    <w:rFonts w:eastAsia="Times New Roman"/>
                    <w:lang w:val="es-ES_tradnl"/>
                  </w:rPr>
                </w:rPrChange>
              </w:rPr>
              <w:t xml:space="preserve">Nº </w:t>
            </w:r>
            <w:r w:rsidR="00CD73FB" w:rsidRPr="00DB03F7">
              <w:rPr>
                <w:rFonts w:eastAsia="Times New Roman"/>
                <w:rPrChange w:id="822" w:author="Sergio Barona" w:date="2024-02-12T23:22:00Z">
                  <w:rPr>
                    <w:rFonts w:eastAsia="Times New Roman"/>
                    <w:lang w:val="es-ES_tradnl"/>
                  </w:rPr>
                </w:rPrChange>
              </w:rPr>
              <w:t>of</w:t>
            </w:r>
            <w:r w:rsidRPr="00DB03F7">
              <w:rPr>
                <w:rFonts w:eastAsia="Times New Roman"/>
                <w:rPrChange w:id="823" w:author="Sergio Barona" w:date="2024-02-12T23:22:00Z">
                  <w:rPr>
                    <w:rFonts w:eastAsia="Times New Roman"/>
                    <w:lang w:val="es-ES_tradnl"/>
                  </w:rPr>
                </w:rPrChange>
              </w:rPr>
              <w:t xml:space="preserve"> observa</w:t>
            </w:r>
            <w:r w:rsidR="00CD73FB" w:rsidRPr="00DB03F7">
              <w:rPr>
                <w:rFonts w:eastAsia="Times New Roman"/>
                <w:rPrChange w:id="824" w:author="Sergio Barona" w:date="2024-02-12T23:22:00Z">
                  <w:rPr>
                    <w:rFonts w:eastAsia="Times New Roman"/>
                    <w:lang w:val="es-ES_tradnl"/>
                  </w:rPr>
                </w:rPrChange>
              </w:rPr>
              <w:t>tions</w:t>
            </w:r>
          </w:p>
        </w:tc>
        <w:tc>
          <w:tcPr>
            <w:tcW w:w="1490" w:type="dxa"/>
            <w:tcBorders>
              <w:top w:val="nil"/>
              <w:left w:val="nil"/>
              <w:bottom w:val="single" w:sz="4" w:space="0" w:color="auto"/>
              <w:right w:val="nil"/>
            </w:tcBorders>
          </w:tcPr>
          <w:p w14:paraId="0E91FCDC" w14:textId="77777777" w:rsidR="00186949" w:rsidRPr="00DB03F7" w:rsidRDefault="00186949" w:rsidP="00186949">
            <w:pPr>
              <w:widowControl w:val="0"/>
              <w:autoSpaceDE w:val="0"/>
              <w:autoSpaceDN w:val="0"/>
              <w:adjustRightInd w:val="0"/>
              <w:spacing w:line="240" w:lineRule="auto"/>
              <w:ind w:firstLine="284"/>
              <w:jc w:val="both"/>
              <w:rPr>
                <w:rPrChange w:id="825" w:author="Sergio Barona" w:date="2024-02-12T23:22:00Z">
                  <w:rPr>
                    <w:lang w:val="es-ES_tradnl"/>
                  </w:rPr>
                </w:rPrChange>
              </w:rPr>
            </w:pPr>
            <w:r w:rsidRPr="00DB03F7">
              <w:rPr>
                <w:rPrChange w:id="826" w:author="Sergio Barona" w:date="2024-02-12T23:22:00Z">
                  <w:rPr>
                    <w:lang w:val="es-ES_tradnl"/>
                  </w:rPr>
                </w:rPrChange>
              </w:rPr>
              <w:t>57</w:t>
            </w:r>
          </w:p>
        </w:tc>
        <w:tc>
          <w:tcPr>
            <w:tcW w:w="1635" w:type="dxa"/>
            <w:tcBorders>
              <w:top w:val="nil"/>
              <w:left w:val="nil"/>
              <w:bottom w:val="single" w:sz="4" w:space="0" w:color="auto"/>
              <w:right w:val="nil"/>
            </w:tcBorders>
          </w:tcPr>
          <w:p w14:paraId="119E3BBF" w14:textId="77777777" w:rsidR="00186949" w:rsidRPr="00DB03F7" w:rsidRDefault="00186949" w:rsidP="00186949">
            <w:pPr>
              <w:widowControl w:val="0"/>
              <w:autoSpaceDE w:val="0"/>
              <w:autoSpaceDN w:val="0"/>
              <w:adjustRightInd w:val="0"/>
              <w:spacing w:line="240" w:lineRule="auto"/>
              <w:ind w:firstLine="284"/>
              <w:jc w:val="both"/>
              <w:rPr>
                <w:rPrChange w:id="827" w:author="Sergio Barona" w:date="2024-02-12T23:22:00Z">
                  <w:rPr>
                    <w:lang w:val="es-ES_tradnl"/>
                  </w:rPr>
                </w:rPrChange>
              </w:rPr>
            </w:pPr>
            <w:r w:rsidRPr="00DB03F7">
              <w:rPr>
                <w:rPrChange w:id="828" w:author="Sergio Barona" w:date="2024-02-12T23:22:00Z">
                  <w:rPr>
                    <w:lang w:val="es-ES_tradnl"/>
                  </w:rPr>
                </w:rPrChange>
              </w:rPr>
              <w:t>57</w:t>
            </w:r>
          </w:p>
        </w:tc>
        <w:tc>
          <w:tcPr>
            <w:tcW w:w="1486" w:type="dxa"/>
            <w:tcBorders>
              <w:top w:val="nil"/>
              <w:left w:val="nil"/>
              <w:bottom w:val="single" w:sz="4" w:space="0" w:color="auto"/>
              <w:right w:val="nil"/>
            </w:tcBorders>
          </w:tcPr>
          <w:p w14:paraId="7E66D9B9" w14:textId="77777777" w:rsidR="00186949" w:rsidRPr="00DB03F7" w:rsidRDefault="00186949" w:rsidP="00186949">
            <w:pPr>
              <w:widowControl w:val="0"/>
              <w:autoSpaceDE w:val="0"/>
              <w:autoSpaceDN w:val="0"/>
              <w:adjustRightInd w:val="0"/>
              <w:spacing w:line="240" w:lineRule="auto"/>
              <w:ind w:firstLine="284"/>
              <w:jc w:val="both"/>
              <w:rPr>
                <w:rPrChange w:id="829" w:author="Sergio Barona" w:date="2024-02-12T23:22:00Z">
                  <w:rPr>
                    <w:lang w:val="es-ES_tradnl"/>
                  </w:rPr>
                </w:rPrChange>
              </w:rPr>
            </w:pPr>
            <w:r w:rsidRPr="00DB03F7">
              <w:rPr>
                <w:rPrChange w:id="830" w:author="Sergio Barona" w:date="2024-02-12T23:22:00Z">
                  <w:rPr>
                    <w:lang w:val="es-ES_tradnl"/>
                  </w:rPr>
                </w:rPrChange>
              </w:rPr>
              <w:t>57</w:t>
            </w:r>
          </w:p>
        </w:tc>
        <w:tc>
          <w:tcPr>
            <w:tcW w:w="1636" w:type="dxa"/>
            <w:tcBorders>
              <w:top w:val="nil"/>
              <w:left w:val="nil"/>
              <w:bottom w:val="single" w:sz="4" w:space="0" w:color="auto"/>
              <w:right w:val="nil"/>
            </w:tcBorders>
          </w:tcPr>
          <w:p w14:paraId="4ABB93C4" w14:textId="77777777" w:rsidR="00186949" w:rsidRPr="00DB03F7" w:rsidRDefault="00186949" w:rsidP="00186949">
            <w:pPr>
              <w:widowControl w:val="0"/>
              <w:autoSpaceDE w:val="0"/>
              <w:autoSpaceDN w:val="0"/>
              <w:adjustRightInd w:val="0"/>
              <w:spacing w:line="240" w:lineRule="auto"/>
              <w:ind w:firstLine="284"/>
              <w:jc w:val="both"/>
              <w:rPr>
                <w:rPrChange w:id="831" w:author="Sergio Barona" w:date="2024-02-12T23:22:00Z">
                  <w:rPr>
                    <w:lang w:val="es-ES_tradnl"/>
                  </w:rPr>
                </w:rPrChange>
              </w:rPr>
            </w:pPr>
            <w:r w:rsidRPr="00DB03F7">
              <w:rPr>
                <w:rPrChange w:id="832" w:author="Sergio Barona" w:date="2024-02-12T23:22:00Z">
                  <w:rPr>
                    <w:lang w:val="es-ES_tradnl"/>
                  </w:rPr>
                </w:rPrChange>
              </w:rPr>
              <w:t>57</w:t>
            </w:r>
          </w:p>
        </w:tc>
      </w:tr>
    </w:tbl>
    <w:p w14:paraId="1540C54E" w14:textId="31031F0F" w:rsidR="00186949" w:rsidRPr="00DB03F7" w:rsidRDefault="003262B2" w:rsidP="00445298">
      <w:pPr>
        <w:spacing w:line="240" w:lineRule="auto"/>
        <w:jc w:val="both"/>
      </w:pPr>
      <w:r w:rsidRPr="00DB03F7">
        <w:t>T-statistics are reported in parentheses.  *, ** and *** indicate significance at the 10%,              5% and 1% levels, respectively.</w:t>
      </w:r>
    </w:p>
    <w:p w14:paraId="29B5D3DD" w14:textId="2B66EF0C" w:rsidR="009604F3" w:rsidRPr="00DB03F7" w:rsidRDefault="003262B2" w:rsidP="009604F3">
      <w:pPr>
        <w:pStyle w:val="Ttulo2"/>
        <w:numPr>
          <w:ilvl w:val="0"/>
          <w:numId w:val="5"/>
        </w:numPr>
        <w:rPr>
          <w:rFonts w:ascii="Times New Roman" w:hAnsi="Times New Roman" w:cs="Times New Roman"/>
          <w:b/>
          <w:bCs/>
          <w:color w:val="auto"/>
          <w:sz w:val="24"/>
          <w:szCs w:val="24"/>
          <w:lang w:val="en-GB"/>
        </w:rPr>
      </w:pPr>
      <w:r w:rsidRPr="00DB03F7">
        <w:rPr>
          <w:rFonts w:ascii="Times New Roman" w:hAnsi="Times New Roman" w:cs="Times New Roman"/>
          <w:b/>
          <w:bCs/>
          <w:color w:val="auto"/>
          <w:sz w:val="24"/>
          <w:szCs w:val="24"/>
          <w:lang w:val="en-GB"/>
        </w:rPr>
        <w:t xml:space="preserve">Religious Tolerance Index with information </w:t>
      </w:r>
      <w:r w:rsidR="007F511A" w:rsidRPr="00DB03F7">
        <w:rPr>
          <w:rFonts w:ascii="Times New Roman" w:hAnsi="Times New Roman" w:cs="Times New Roman"/>
          <w:b/>
          <w:bCs/>
          <w:color w:val="auto"/>
          <w:sz w:val="24"/>
          <w:szCs w:val="24"/>
          <w:lang w:val="en-GB"/>
        </w:rPr>
        <w:t>of</w:t>
      </w:r>
      <w:r w:rsidRPr="00DB03F7">
        <w:rPr>
          <w:rFonts w:ascii="Times New Roman" w:hAnsi="Times New Roman" w:cs="Times New Roman"/>
          <w:b/>
          <w:bCs/>
          <w:color w:val="auto"/>
          <w:sz w:val="24"/>
          <w:szCs w:val="24"/>
          <w:lang w:val="en-GB"/>
        </w:rPr>
        <w:t xml:space="preserve"> different waves</w:t>
      </w:r>
    </w:p>
    <w:p w14:paraId="7DFBAFF0" w14:textId="77777777" w:rsidR="009604F3" w:rsidRPr="00DB03F7" w:rsidRDefault="009604F3" w:rsidP="009604F3">
      <w:pPr>
        <w:pStyle w:val="Prrafodelista"/>
        <w:ind w:left="644"/>
      </w:pPr>
    </w:p>
    <w:p w14:paraId="33E29C8C" w14:textId="1B292A14" w:rsidR="009604F3" w:rsidRPr="00DB03F7" w:rsidRDefault="009604F3" w:rsidP="00186949">
      <w:pPr>
        <w:spacing w:line="240" w:lineRule="auto"/>
        <w:ind w:firstLine="284"/>
        <w:jc w:val="both"/>
      </w:pPr>
      <w:r w:rsidRPr="00DB03F7">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DB03F7">
        <w:t>.</w:t>
      </w:r>
      <w:r w:rsidRPr="00DB03F7">
        <w:t xml:space="preserve"> </w:t>
      </w:r>
      <w:r w:rsidR="00CE734E" w:rsidRPr="00DB03F7">
        <w:t>T</w:t>
      </w:r>
      <w:r w:rsidRPr="00DB03F7">
        <w:t xml:space="preserve">he results are found in column (1) of Table 5. Likewise, we have inquired about the estimators of a tolerance index that only took into account the information available </w:t>
      </w:r>
      <w:r w:rsidR="00927AAF" w:rsidRPr="00DB03F7">
        <w:t xml:space="preserve">independently </w:t>
      </w:r>
      <w:r w:rsidRPr="00DB03F7">
        <w:t>in waves six and seven</w:t>
      </w:r>
      <w:r w:rsidR="007F511A" w:rsidRPr="00DB03F7">
        <w:t>.</w:t>
      </w:r>
      <w:r w:rsidRPr="00DB03F7">
        <w:t xml:space="preserve"> The results can be found in columns (2) for wave six and (3) for wave seven of Table 5. As is </w:t>
      </w:r>
      <w:r w:rsidR="007F511A" w:rsidRPr="00DB03F7">
        <w:t>clear</w:t>
      </w:r>
      <w:r w:rsidRPr="00DB03F7">
        <w:t>, the results of these regressions are also consistent with the estimates carried out in the general model.</w:t>
      </w:r>
    </w:p>
    <w:p w14:paraId="1D2BAF43" w14:textId="22D42B0F" w:rsidR="009D7B0B" w:rsidRPr="00DB03F7" w:rsidRDefault="00186949" w:rsidP="009D7B0B">
      <w:pPr>
        <w:spacing w:line="240" w:lineRule="auto"/>
        <w:ind w:firstLine="284"/>
        <w:jc w:val="both"/>
        <w:rPr>
          <w:b/>
          <w:bCs/>
        </w:rPr>
      </w:pPr>
      <w:r w:rsidRPr="00DB03F7">
        <w:rPr>
          <w:b/>
          <w:bCs/>
        </w:rPr>
        <w:t>Tabl</w:t>
      </w:r>
      <w:r w:rsidR="009604F3" w:rsidRPr="00DB03F7">
        <w:rPr>
          <w:b/>
          <w:bCs/>
        </w:rPr>
        <w:t>e</w:t>
      </w:r>
      <w:r w:rsidRPr="00DB03F7">
        <w:rPr>
          <w:b/>
          <w:bCs/>
        </w:rPr>
        <w:t xml:space="preserve"> 5</w:t>
      </w:r>
    </w:p>
    <w:p w14:paraId="2DD20309" w14:textId="2FEF6C2A" w:rsidR="00186949" w:rsidRPr="00DB03F7" w:rsidRDefault="009D7B0B" w:rsidP="009D7B0B">
      <w:pPr>
        <w:spacing w:line="240" w:lineRule="auto"/>
        <w:ind w:firstLine="284"/>
        <w:jc w:val="both"/>
      </w:pPr>
      <w:r w:rsidRPr="00DB03F7">
        <w:lastRenderedPageBreak/>
        <w:t>Variation of results according to available information in different waves</w:t>
      </w:r>
    </w:p>
    <w:tbl>
      <w:tblPr>
        <w:tblW w:w="9318" w:type="dxa"/>
        <w:tblLayout w:type="fixed"/>
        <w:tblLook w:val="0000" w:firstRow="0" w:lastRow="0" w:firstColumn="0" w:lastColumn="0" w:noHBand="0" w:noVBand="0"/>
      </w:tblPr>
      <w:tblGrid>
        <w:gridCol w:w="3666"/>
        <w:gridCol w:w="2139"/>
        <w:gridCol w:w="1680"/>
        <w:gridCol w:w="1833"/>
      </w:tblGrid>
      <w:tr w:rsidR="007C13C9" w:rsidRPr="00DB03F7"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DB03F7" w:rsidRDefault="009D7B0B" w:rsidP="00186949">
            <w:pPr>
              <w:widowControl w:val="0"/>
              <w:autoSpaceDE w:val="0"/>
              <w:autoSpaceDN w:val="0"/>
              <w:adjustRightInd w:val="0"/>
              <w:spacing w:line="240" w:lineRule="auto"/>
              <w:ind w:firstLine="284"/>
              <w:rPr>
                <w:rPrChange w:id="833" w:author="Sergio Barona" w:date="2024-02-12T23:22:00Z">
                  <w:rPr>
                    <w:lang w:val="es-ES_tradnl"/>
                  </w:rPr>
                </w:rPrChange>
              </w:rPr>
            </w:pPr>
            <w:r w:rsidRPr="00DB03F7">
              <w:rPr>
                <w:rPrChange w:id="834" w:author="Sergio Barona" w:date="2024-02-12T23:22:00Z">
                  <w:rPr>
                    <w:lang w:val="es-ES_tradnl"/>
                  </w:rPr>
                </w:rPrChange>
              </w:rPr>
              <w:t>Dependent variable</w:t>
            </w:r>
            <w:r w:rsidR="00186949" w:rsidRPr="00DB03F7">
              <w:rPr>
                <w:rPrChange w:id="835" w:author="Sergio Barona" w:date="2024-02-12T23:22:00Z">
                  <w:rPr>
                    <w:lang w:val="es-ES_tradnl"/>
                  </w:rPr>
                </w:rPrChange>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DB03F7" w:rsidRDefault="00186949" w:rsidP="00186949">
            <w:pPr>
              <w:widowControl w:val="0"/>
              <w:autoSpaceDE w:val="0"/>
              <w:autoSpaceDN w:val="0"/>
              <w:adjustRightInd w:val="0"/>
              <w:spacing w:line="240" w:lineRule="auto"/>
              <w:ind w:firstLine="284"/>
              <w:jc w:val="both"/>
              <w:rPr>
                <w:rPrChange w:id="836" w:author="Sergio Barona" w:date="2024-02-12T23:22:00Z">
                  <w:rPr>
                    <w:lang w:val="es-ES_tradnl"/>
                  </w:rPr>
                </w:rPrChange>
              </w:rPr>
            </w:pPr>
            <w:r w:rsidRPr="00DB03F7">
              <w:rPr>
                <w:rPrChange w:id="837" w:author="Sergio Barona" w:date="2024-02-12T23:22:00Z">
                  <w:rPr>
                    <w:lang w:val="es-ES_tradnl"/>
                  </w:rPr>
                </w:rPrChange>
              </w:rPr>
              <w:t>(1)</w:t>
            </w:r>
          </w:p>
        </w:tc>
        <w:tc>
          <w:tcPr>
            <w:tcW w:w="1680" w:type="dxa"/>
            <w:tcBorders>
              <w:top w:val="single" w:sz="4" w:space="0" w:color="auto"/>
              <w:left w:val="nil"/>
              <w:bottom w:val="single" w:sz="10" w:space="0" w:color="auto"/>
              <w:right w:val="nil"/>
            </w:tcBorders>
          </w:tcPr>
          <w:p w14:paraId="0A993CA5" w14:textId="77777777" w:rsidR="00186949" w:rsidRPr="00DB03F7" w:rsidRDefault="00186949" w:rsidP="00186949">
            <w:pPr>
              <w:widowControl w:val="0"/>
              <w:autoSpaceDE w:val="0"/>
              <w:autoSpaceDN w:val="0"/>
              <w:adjustRightInd w:val="0"/>
              <w:spacing w:line="240" w:lineRule="auto"/>
              <w:ind w:firstLine="284"/>
              <w:jc w:val="both"/>
              <w:rPr>
                <w:rPrChange w:id="838" w:author="Sergio Barona" w:date="2024-02-12T23:22:00Z">
                  <w:rPr>
                    <w:lang w:val="es-ES_tradnl"/>
                  </w:rPr>
                </w:rPrChange>
              </w:rPr>
            </w:pPr>
            <w:r w:rsidRPr="00DB03F7">
              <w:rPr>
                <w:rPrChange w:id="839" w:author="Sergio Barona" w:date="2024-02-12T23:22:00Z">
                  <w:rPr>
                    <w:lang w:val="es-ES_tradnl"/>
                  </w:rPr>
                </w:rPrChange>
              </w:rPr>
              <w:t>(2)</w:t>
            </w:r>
          </w:p>
        </w:tc>
        <w:tc>
          <w:tcPr>
            <w:tcW w:w="1833" w:type="dxa"/>
            <w:tcBorders>
              <w:top w:val="single" w:sz="4" w:space="0" w:color="auto"/>
              <w:left w:val="nil"/>
              <w:bottom w:val="single" w:sz="10" w:space="0" w:color="auto"/>
              <w:right w:val="nil"/>
            </w:tcBorders>
          </w:tcPr>
          <w:p w14:paraId="33B82E8E" w14:textId="77777777" w:rsidR="00186949" w:rsidRPr="00DB03F7" w:rsidRDefault="00186949" w:rsidP="00186949">
            <w:pPr>
              <w:widowControl w:val="0"/>
              <w:autoSpaceDE w:val="0"/>
              <w:autoSpaceDN w:val="0"/>
              <w:adjustRightInd w:val="0"/>
              <w:spacing w:line="240" w:lineRule="auto"/>
              <w:ind w:firstLine="284"/>
              <w:jc w:val="both"/>
              <w:rPr>
                <w:rPrChange w:id="840" w:author="Sergio Barona" w:date="2024-02-12T23:22:00Z">
                  <w:rPr>
                    <w:lang w:val="es-ES_tradnl"/>
                  </w:rPr>
                </w:rPrChange>
              </w:rPr>
            </w:pPr>
            <w:r w:rsidRPr="00DB03F7">
              <w:rPr>
                <w:rPrChange w:id="841" w:author="Sergio Barona" w:date="2024-02-12T23:22:00Z">
                  <w:rPr>
                    <w:lang w:val="es-ES_tradnl"/>
                  </w:rPr>
                </w:rPrChange>
              </w:rPr>
              <w:t>(3)</w:t>
            </w:r>
          </w:p>
        </w:tc>
      </w:tr>
      <w:tr w:rsidR="007C13C9" w:rsidRPr="00DB03F7" w14:paraId="37942731" w14:textId="77777777" w:rsidTr="00117649">
        <w:trPr>
          <w:trHeight w:val="181"/>
        </w:trPr>
        <w:tc>
          <w:tcPr>
            <w:tcW w:w="3666" w:type="dxa"/>
            <w:tcBorders>
              <w:top w:val="nil"/>
              <w:left w:val="nil"/>
              <w:right w:val="nil"/>
            </w:tcBorders>
          </w:tcPr>
          <w:p w14:paraId="6BD0A6BD" w14:textId="3CA6074E" w:rsidR="00186949" w:rsidRPr="00DB03F7" w:rsidRDefault="004D7347" w:rsidP="00186949">
            <w:pPr>
              <w:widowControl w:val="0"/>
              <w:autoSpaceDE w:val="0"/>
              <w:autoSpaceDN w:val="0"/>
              <w:adjustRightInd w:val="0"/>
              <w:spacing w:line="240" w:lineRule="auto"/>
              <w:ind w:firstLine="284"/>
            </w:pPr>
            <w:r w:rsidRPr="00DB03F7">
              <w:t>Religious Tolerance Index: excluding Wave 7</w:t>
            </w:r>
          </w:p>
        </w:tc>
        <w:tc>
          <w:tcPr>
            <w:tcW w:w="2139" w:type="dxa"/>
            <w:tcBorders>
              <w:top w:val="nil"/>
              <w:left w:val="nil"/>
              <w:right w:val="nil"/>
            </w:tcBorders>
          </w:tcPr>
          <w:p w14:paraId="3E99854A" w14:textId="77777777" w:rsidR="00186949" w:rsidRPr="00DB03F7" w:rsidRDefault="00186949" w:rsidP="00186949">
            <w:pPr>
              <w:widowControl w:val="0"/>
              <w:autoSpaceDE w:val="0"/>
              <w:autoSpaceDN w:val="0"/>
              <w:adjustRightInd w:val="0"/>
              <w:spacing w:line="240" w:lineRule="auto"/>
              <w:ind w:firstLine="284"/>
              <w:jc w:val="both"/>
              <w:rPr>
                <w:rPrChange w:id="842" w:author="Sergio Barona" w:date="2024-02-12T23:22:00Z">
                  <w:rPr>
                    <w:lang w:val="es-ES_tradnl"/>
                  </w:rPr>
                </w:rPrChange>
              </w:rPr>
            </w:pPr>
            <w:r w:rsidRPr="00DB03F7">
              <w:rPr>
                <w:rPrChange w:id="843" w:author="Sergio Barona" w:date="2024-02-12T23:22:00Z">
                  <w:rPr>
                    <w:lang w:val="es-ES_tradnl"/>
                  </w:rPr>
                </w:rPrChange>
              </w:rPr>
              <w:t>0.41 (3.42) ***</w:t>
            </w:r>
          </w:p>
        </w:tc>
        <w:tc>
          <w:tcPr>
            <w:tcW w:w="1680" w:type="dxa"/>
            <w:tcBorders>
              <w:top w:val="nil"/>
              <w:left w:val="nil"/>
              <w:right w:val="nil"/>
            </w:tcBorders>
          </w:tcPr>
          <w:p w14:paraId="229B3FA0" w14:textId="77777777" w:rsidR="00186949" w:rsidRPr="00DB03F7" w:rsidRDefault="00186949" w:rsidP="00186949">
            <w:pPr>
              <w:widowControl w:val="0"/>
              <w:autoSpaceDE w:val="0"/>
              <w:autoSpaceDN w:val="0"/>
              <w:adjustRightInd w:val="0"/>
              <w:spacing w:line="240" w:lineRule="auto"/>
              <w:ind w:firstLine="284"/>
              <w:jc w:val="both"/>
              <w:rPr>
                <w:rPrChange w:id="844" w:author="Sergio Barona" w:date="2024-02-12T23:22:00Z">
                  <w:rPr>
                    <w:lang w:val="es-ES_tradnl"/>
                  </w:rPr>
                </w:rPrChange>
              </w:rPr>
            </w:pPr>
          </w:p>
        </w:tc>
        <w:tc>
          <w:tcPr>
            <w:tcW w:w="1833" w:type="dxa"/>
            <w:tcBorders>
              <w:top w:val="nil"/>
              <w:left w:val="nil"/>
              <w:right w:val="nil"/>
            </w:tcBorders>
          </w:tcPr>
          <w:p w14:paraId="38E4AB80" w14:textId="77777777" w:rsidR="00186949" w:rsidRPr="00DB03F7" w:rsidRDefault="00186949" w:rsidP="00186949">
            <w:pPr>
              <w:widowControl w:val="0"/>
              <w:autoSpaceDE w:val="0"/>
              <w:autoSpaceDN w:val="0"/>
              <w:adjustRightInd w:val="0"/>
              <w:spacing w:line="240" w:lineRule="auto"/>
              <w:ind w:firstLine="284"/>
              <w:jc w:val="both"/>
              <w:rPr>
                <w:rPrChange w:id="845" w:author="Sergio Barona" w:date="2024-02-12T23:22:00Z">
                  <w:rPr>
                    <w:lang w:val="es-ES_tradnl"/>
                  </w:rPr>
                </w:rPrChange>
              </w:rPr>
            </w:pPr>
          </w:p>
        </w:tc>
      </w:tr>
      <w:tr w:rsidR="007C13C9" w:rsidRPr="00DB03F7" w14:paraId="61BDBEBC" w14:textId="77777777" w:rsidTr="00117649">
        <w:trPr>
          <w:trHeight w:val="557"/>
        </w:trPr>
        <w:tc>
          <w:tcPr>
            <w:tcW w:w="3666" w:type="dxa"/>
            <w:tcBorders>
              <w:top w:val="nil"/>
              <w:left w:val="nil"/>
              <w:bottom w:val="nil"/>
              <w:right w:val="nil"/>
            </w:tcBorders>
          </w:tcPr>
          <w:p w14:paraId="49B04689" w14:textId="485BCC5E" w:rsidR="00186949" w:rsidRPr="00DB03F7" w:rsidRDefault="004D7347" w:rsidP="00186949">
            <w:pPr>
              <w:widowControl w:val="0"/>
              <w:autoSpaceDE w:val="0"/>
              <w:autoSpaceDN w:val="0"/>
              <w:adjustRightInd w:val="0"/>
              <w:spacing w:line="240" w:lineRule="auto"/>
              <w:ind w:firstLine="284"/>
            </w:pPr>
            <w:r w:rsidRPr="00DB03F7">
              <w:t>Religious Tolerance Index: Wave 6 only</w:t>
            </w:r>
          </w:p>
        </w:tc>
        <w:tc>
          <w:tcPr>
            <w:tcW w:w="2139" w:type="dxa"/>
            <w:tcBorders>
              <w:top w:val="nil"/>
              <w:left w:val="nil"/>
              <w:bottom w:val="nil"/>
              <w:right w:val="nil"/>
            </w:tcBorders>
          </w:tcPr>
          <w:p w14:paraId="0A8ED768" w14:textId="77777777" w:rsidR="00186949" w:rsidRPr="00DB03F7" w:rsidRDefault="00186949" w:rsidP="00186949">
            <w:pPr>
              <w:widowControl w:val="0"/>
              <w:autoSpaceDE w:val="0"/>
              <w:autoSpaceDN w:val="0"/>
              <w:adjustRightInd w:val="0"/>
              <w:spacing w:line="240" w:lineRule="auto"/>
              <w:ind w:firstLine="284"/>
              <w:jc w:val="both"/>
            </w:pPr>
          </w:p>
        </w:tc>
        <w:tc>
          <w:tcPr>
            <w:tcW w:w="1680" w:type="dxa"/>
            <w:tcBorders>
              <w:top w:val="nil"/>
              <w:left w:val="nil"/>
              <w:bottom w:val="nil"/>
              <w:right w:val="nil"/>
            </w:tcBorders>
          </w:tcPr>
          <w:p w14:paraId="24EA57E5" w14:textId="77777777" w:rsidR="00186949" w:rsidRPr="00DB03F7" w:rsidRDefault="00186949" w:rsidP="00186949">
            <w:pPr>
              <w:widowControl w:val="0"/>
              <w:autoSpaceDE w:val="0"/>
              <w:autoSpaceDN w:val="0"/>
              <w:adjustRightInd w:val="0"/>
              <w:spacing w:line="240" w:lineRule="auto"/>
              <w:ind w:firstLine="284"/>
              <w:jc w:val="both"/>
              <w:rPr>
                <w:rPrChange w:id="846" w:author="Sergio Barona" w:date="2024-02-12T23:22:00Z">
                  <w:rPr>
                    <w:lang w:val="es-ES_tradnl"/>
                  </w:rPr>
                </w:rPrChange>
              </w:rPr>
            </w:pPr>
            <w:r w:rsidRPr="00DB03F7">
              <w:rPr>
                <w:rPrChange w:id="847" w:author="Sergio Barona" w:date="2024-02-12T23:22:00Z">
                  <w:rPr>
                    <w:lang w:val="es-ES_tradnl"/>
                  </w:rPr>
                </w:rPrChange>
              </w:rPr>
              <w:t>0.35 (2.70) ***</w:t>
            </w:r>
          </w:p>
        </w:tc>
        <w:tc>
          <w:tcPr>
            <w:tcW w:w="1833" w:type="dxa"/>
            <w:tcBorders>
              <w:top w:val="nil"/>
              <w:left w:val="nil"/>
              <w:bottom w:val="nil"/>
              <w:right w:val="nil"/>
            </w:tcBorders>
          </w:tcPr>
          <w:p w14:paraId="4D3ABEFD" w14:textId="77777777" w:rsidR="00186949" w:rsidRPr="00DB03F7" w:rsidRDefault="00186949" w:rsidP="00186949">
            <w:pPr>
              <w:widowControl w:val="0"/>
              <w:autoSpaceDE w:val="0"/>
              <w:autoSpaceDN w:val="0"/>
              <w:adjustRightInd w:val="0"/>
              <w:spacing w:line="240" w:lineRule="auto"/>
              <w:ind w:firstLine="284"/>
              <w:jc w:val="both"/>
              <w:rPr>
                <w:rPrChange w:id="848" w:author="Sergio Barona" w:date="2024-02-12T23:22:00Z">
                  <w:rPr>
                    <w:lang w:val="es-ES_tradnl"/>
                  </w:rPr>
                </w:rPrChange>
              </w:rPr>
            </w:pPr>
          </w:p>
        </w:tc>
      </w:tr>
      <w:tr w:rsidR="007C13C9" w:rsidRPr="00DB03F7" w14:paraId="08005083" w14:textId="77777777" w:rsidTr="00117649">
        <w:trPr>
          <w:trHeight w:val="191"/>
        </w:trPr>
        <w:tc>
          <w:tcPr>
            <w:tcW w:w="3666" w:type="dxa"/>
            <w:tcBorders>
              <w:top w:val="nil"/>
              <w:left w:val="nil"/>
              <w:bottom w:val="nil"/>
              <w:right w:val="nil"/>
            </w:tcBorders>
          </w:tcPr>
          <w:p w14:paraId="474B0F6F" w14:textId="1B758FFC" w:rsidR="00186949" w:rsidRPr="00DB03F7" w:rsidRDefault="004D7347" w:rsidP="00186949">
            <w:pPr>
              <w:widowControl w:val="0"/>
              <w:autoSpaceDE w:val="0"/>
              <w:autoSpaceDN w:val="0"/>
              <w:adjustRightInd w:val="0"/>
              <w:spacing w:line="240" w:lineRule="auto"/>
              <w:ind w:firstLine="284"/>
            </w:pPr>
            <w:r w:rsidRPr="00DB03F7">
              <w:t>Religious Tolerance Index: Wave 7 only</w:t>
            </w:r>
          </w:p>
        </w:tc>
        <w:tc>
          <w:tcPr>
            <w:tcW w:w="2139" w:type="dxa"/>
            <w:tcBorders>
              <w:top w:val="nil"/>
              <w:left w:val="nil"/>
              <w:bottom w:val="nil"/>
              <w:right w:val="nil"/>
            </w:tcBorders>
          </w:tcPr>
          <w:p w14:paraId="259BE6B3" w14:textId="77777777" w:rsidR="00186949" w:rsidRPr="00DB03F7" w:rsidRDefault="00186949" w:rsidP="00186949">
            <w:pPr>
              <w:widowControl w:val="0"/>
              <w:autoSpaceDE w:val="0"/>
              <w:autoSpaceDN w:val="0"/>
              <w:adjustRightInd w:val="0"/>
              <w:spacing w:line="240" w:lineRule="auto"/>
              <w:ind w:firstLine="284"/>
              <w:jc w:val="both"/>
            </w:pPr>
          </w:p>
        </w:tc>
        <w:tc>
          <w:tcPr>
            <w:tcW w:w="1680" w:type="dxa"/>
            <w:tcBorders>
              <w:top w:val="nil"/>
              <w:left w:val="nil"/>
              <w:bottom w:val="nil"/>
              <w:right w:val="nil"/>
            </w:tcBorders>
          </w:tcPr>
          <w:p w14:paraId="68EE1E8B" w14:textId="77777777" w:rsidR="00186949" w:rsidRPr="00DB03F7" w:rsidRDefault="00186949" w:rsidP="00186949">
            <w:pPr>
              <w:widowControl w:val="0"/>
              <w:autoSpaceDE w:val="0"/>
              <w:autoSpaceDN w:val="0"/>
              <w:adjustRightInd w:val="0"/>
              <w:spacing w:line="240" w:lineRule="auto"/>
              <w:ind w:firstLine="284"/>
              <w:jc w:val="both"/>
            </w:pPr>
          </w:p>
        </w:tc>
        <w:tc>
          <w:tcPr>
            <w:tcW w:w="1833" w:type="dxa"/>
            <w:tcBorders>
              <w:top w:val="nil"/>
              <w:left w:val="nil"/>
              <w:bottom w:val="nil"/>
              <w:right w:val="nil"/>
            </w:tcBorders>
          </w:tcPr>
          <w:p w14:paraId="12169935" w14:textId="77777777" w:rsidR="00186949" w:rsidRPr="00DB03F7" w:rsidRDefault="00186949" w:rsidP="00186949">
            <w:pPr>
              <w:widowControl w:val="0"/>
              <w:autoSpaceDE w:val="0"/>
              <w:autoSpaceDN w:val="0"/>
              <w:adjustRightInd w:val="0"/>
              <w:spacing w:line="240" w:lineRule="auto"/>
              <w:ind w:firstLine="284"/>
              <w:jc w:val="both"/>
              <w:rPr>
                <w:rPrChange w:id="849" w:author="Sergio Barona" w:date="2024-02-12T23:22:00Z">
                  <w:rPr>
                    <w:lang w:val="es-ES_tradnl"/>
                  </w:rPr>
                </w:rPrChange>
              </w:rPr>
            </w:pPr>
            <w:r w:rsidRPr="00DB03F7">
              <w:rPr>
                <w:rPrChange w:id="850" w:author="Sergio Barona" w:date="2024-02-12T23:22:00Z">
                  <w:rPr>
                    <w:lang w:val="es-ES_tradnl"/>
                  </w:rPr>
                </w:rPrChange>
              </w:rPr>
              <w:t>0.29 (1.99) **</w:t>
            </w:r>
          </w:p>
        </w:tc>
      </w:tr>
      <w:tr w:rsidR="007C13C9" w:rsidRPr="00DB03F7" w14:paraId="21802EC3" w14:textId="77777777" w:rsidTr="00117649">
        <w:trPr>
          <w:trHeight w:val="144"/>
        </w:trPr>
        <w:tc>
          <w:tcPr>
            <w:tcW w:w="3666" w:type="dxa"/>
            <w:tcBorders>
              <w:top w:val="nil"/>
              <w:left w:val="nil"/>
              <w:bottom w:val="nil"/>
              <w:right w:val="nil"/>
            </w:tcBorders>
          </w:tcPr>
          <w:p w14:paraId="0F1D654B" w14:textId="638609F3" w:rsidR="00186949" w:rsidRPr="00DB03F7" w:rsidRDefault="004D7347" w:rsidP="00186949">
            <w:pPr>
              <w:widowControl w:val="0"/>
              <w:autoSpaceDE w:val="0"/>
              <w:autoSpaceDN w:val="0"/>
              <w:adjustRightInd w:val="0"/>
              <w:spacing w:line="240" w:lineRule="auto"/>
              <w:ind w:firstLine="284"/>
              <w:rPr>
                <w:rPrChange w:id="851" w:author="Sergio Barona" w:date="2024-02-12T23:22:00Z">
                  <w:rPr>
                    <w:lang w:val="es-ES_tradnl"/>
                  </w:rPr>
                </w:rPrChange>
              </w:rPr>
            </w:pPr>
            <w:r w:rsidRPr="00DB03F7">
              <w:t xml:space="preserve"> </w:t>
            </w:r>
            <w:r w:rsidRPr="00DB03F7">
              <w:rPr>
                <w:rPrChange w:id="852" w:author="Sergio Barona" w:date="2024-02-12T23:22:00Z">
                  <w:rPr>
                    <w:lang w:val="es-ES_tradnl"/>
                  </w:rPr>
                </w:rPrChange>
              </w:rPr>
              <w:t>Real GDP per capita (log)</w:t>
            </w:r>
          </w:p>
        </w:tc>
        <w:tc>
          <w:tcPr>
            <w:tcW w:w="2139" w:type="dxa"/>
            <w:tcBorders>
              <w:top w:val="nil"/>
              <w:left w:val="nil"/>
              <w:bottom w:val="nil"/>
              <w:right w:val="nil"/>
            </w:tcBorders>
          </w:tcPr>
          <w:p w14:paraId="75C3AE75" w14:textId="77777777" w:rsidR="00186949" w:rsidRPr="00DB03F7" w:rsidRDefault="00186949" w:rsidP="00186949">
            <w:pPr>
              <w:widowControl w:val="0"/>
              <w:autoSpaceDE w:val="0"/>
              <w:autoSpaceDN w:val="0"/>
              <w:adjustRightInd w:val="0"/>
              <w:spacing w:line="240" w:lineRule="auto"/>
              <w:ind w:firstLine="284"/>
              <w:jc w:val="both"/>
              <w:rPr>
                <w:rPrChange w:id="853" w:author="Sergio Barona" w:date="2024-02-12T23:22:00Z">
                  <w:rPr>
                    <w:lang w:val="es-ES_tradnl"/>
                  </w:rPr>
                </w:rPrChange>
              </w:rPr>
            </w:pPr>
            <w:r w:rsidRPr="00DB03F7">
              <w:t>0.017 (0.59)</w:t>
            </w:r>
          </w:p>
        </w:tc>
        <w:tc>
          <w:tcPr>
            <w:tcW w:w="1680" w:type="dxa"/>
            <w:tcBorders>
              <w:top w:val="nil"/>
              <w:left w:val="nil"/>
              <w:bottom w:val="nil"/>
              <w:right w:val="nil"/>
            </w:tcBorders>
          </w:tcPr>
          <w:p w14:paraId="6F08B1E4" w14:textId="77777777" w:rsidR="00186949" w:rsidRPr="00DB03F7" w:rsidRDefault="00186949" w:rsidP="00186949">
            <w:pPr>
              <w:widowControl w:val="0"/>
              <w:autoSpaceDE w:val="0"/>
              <w:autoSpaceDN w:val="0"/>
              <w:adjustRightInd w:val="0"/>
              <w:spacing w:line="240" w:lineRule="auto"/>
              <w:ind w:firstLine="284"/>
              <w:jc w:val="both"/>
              <w:rPr>
                <w:rPrChange w:id="854" w:author="Sergio Barona" w:date="2024-02-12T23:22:00Z">
                  <w:rPr>
                    <w:lang w:val="es-ES_tradnl"/>
                  </w:rPr>
                </w:rPrChange>
              </w:rPr>
            </w:pPr>
            <w:r w:rsidRPr="00DB03F7">
              <w:t>0.007 (0.19)</w:t>
            </w:r>
          </w:p>
        </w:tc>
        <w:tc>
          <w:tcPr>
            <w:tcW w:w="1833" w:type="dxa"/>
            <w:tcBorders>
              <w:top w:val="nil"/>
              <w:left w:val="nil"/>
              <w:bottom w:val="nil"/>
              <w:right w:val="nil"/>
            </w:tcBorders>
          </w:tcPr>
          <w:p w14:paraId="3B9D6D8B" w14:textId="77777777" w:rsidR="00186949" w:rsidRPr="00DB03F7" w:rsidRDefault="00186949" w:rsidP="00186949">
            <w:pPr>
              <w:widowControl w:val="0"/>
              <w:autoSpaceDE w:val="0"/>
              <w:autoSpaceDN w:val="0"/>
              <w:adjustRightInd w:val="0"/>
              <w:spacing w:line="240" w:lineRule="auto"/>
              <w:ind w:firstLine="284"/>
              <w:jc w:val="both"/>
              <w:rPr>
                <w:rPrChange w:id="855" w:author="Sergio Barona" w:date="2024-02-12T23:22:00Z">
                  <w:rPr>
                    <w:lang w:val="es-ES_tradnl"/>
                  </w:rPr>
                </w:rPrChange>
              </w:rPr>
            </w:pPr>
            <w:r w:rsidRPr="00DB03F7">
              <w:t>-0.014 (-0.43)</w:t>
            </w:r>
          </w:p>
        </w:tc>
      </w:tr>
      <w:tr w:rsidR="007C13C9" w:rsidRPr="00DB03F7" w14:paraId="24EF6E50" w14:textId="77777777" w:rsidTr="00117649">
        <w:trPr>
          <w:trHeight w:val="144"/>
        </w:trPr>
        <w:tc>
          <w:tcPr>
            <w:tcW w:w="3666" w:type="dxa"/>
            <w:tcBorders>
              <w:top w:val="nil"/>
              <w:left w:val="nil"/>
              <w:bottom w:val="nil"/>
              <w:right w:val="nil"/>
            </w:tcBorders>
          </w:tcPr>
          <w:p w14:paraId="4D8EAA55" w14:textId="239AFDA5" w:rsidR="00186949" w:rsidRPr="00DB03F7" w:rsidRDefault="00186949" w:rsidP="00186949">
            <w:pPr>
              <w:widowControl w:val="0"/>
              <w:autoSpaceDE w:val="0"/>
              <w:autoSpaceDN w:val="0"/>
              <w:adjustRightInd w:val="0"/>
              <w:spacing w:line="240" w:lineRule="auto"/>
              <w:ind w:firstLine="284"/>
              <w:rPr>
                <w:rPrChange w:id="856" w:author="Sergio Barona" w:date="2024-02-12T23:22:00Z">
                  <w:rPr>
                    <w:lang w:val="es-ES_tradnl"/>
                  </w:rPr>
                </w:rPrChange>
              </w:rPr>
            </w:pPr>
            <w:r w:rsidRPr="00DB03F7">
              <w:rPr>
                <w:rPrChange w:id="857" w:author="Sergio Barona" w:date="2024-02-12T23:22:00Z">
                  <w:rPr>
                    <w:lang w:val="es-ES_tradnl"/>
                  </w:rPr>
                </w:rPrChange>
              </w:rPr>
              <w:t>Globaliza</w:t>
            </w:r>
            <w:r w:rsidR="004D7347" w:rsidRPr="00DB03F7">
              <w:rPr>
                <w:rPrChange w:id="858" w:author="Sergio Barona" w:date="2024-02-12T23:22:00Z">
                  <w:rPr>
                    <w:lang w:val="es-ES_tradnl"/>
                  </w:rPr>
                </w:rPrChange>
              </w:rPr>
              <w:t>tion</w:t>
            </w:r>
          </w:p>
        </w:tc>
        <w:tc>
          <w:tcPr>
            <w:tcW w:w="2139" w:type="dxa"/>
            <w:tcBorders>
              <w:top w:val="nil"/>
              <w:left w:val="nil"/>
              <w:bottom w:val="nil"/>
              <w:right w:val="nil"/>
            </w:tcBorders>
          </w:tcPr>
          <w:p w14:paraId="75296142" w14:textId="77777777" w:rsidR="00186949" w:rsidRPr="00DB03F7" w:rsidRDefault="00186949" w:rsidP="00186949">
            <w:pPr>
              <w:widowControl w:val="0"/>
              <w:autoSpaceDE w:val="0"/>
              <w:autoSpaceDN w:val="0"/>
              <w:adjustRightInd w:val="0"/>
              <w:spacing w:line="240" w:lineRule="auto"/>
              <w:ind w:firstLine="284"/>
              <w:jc w:val="both"/>
              <w:rPr>
                <w:rPrChange w:id="859" w:author="Sergio Barona" w:date="2024-02-12T23:22:00Z">
                  <w:rPr>
                    <w:lang w:val="es-ES_tradnl"/>
                  </w:rPr>
                </w:rPrChange>
              </w:rPr>
            </w:pPr>
            <w:r w:rsidRPr="00DB03F7">
              <w:t xml:space="preserve"> 0.007 (2.50) ***</w:t>
            </w:r>
          </w:p>
        </w:tc>
        <w:tc>
          <w:tcPr>
            <w:tcW w:w="1680" w:type="dxa"/>
            <w:tcBorders>
              <w:top w:val="nil"/>
              <w:left w:val="nil"/>
              <w:bottom w:val="nil"/>
              <w:right w:val="nil"/>
            </w:tcBorders>
          </w:tcPr>
          <w:p w14:paraId="4F850DC6" w14:textId="77777777" w:rsidR="00186949" w:rsidRPr="00DB03F7" w:rsidRDefault="00186949" w:rsidP="00186949">
            <w:pPr>
              <w:widowControl w:val="0"/>
              <w:autoSpaceDE w:val="0"/>
              <w:autoSpaceDN w:val="0"/>
              <w:adjustRightInd w:val="0"/>
              <w:spacing w:line="240" w:lineRule="auto"/>
              <w:ind w:firstLine="284"/>
              <w:jc w:val="both"/>
              <w:rPr>
                <w:rPrChange w:id="860" w:author="Sergio Barona" w:date="2024-02-12T23:22:00Z">
                  <w:rPr>
                    <w:lang w:val="es-ES_tradnl"/>
                  </w:rPr>
                </w:rPrChange>
              </w:rPr>
            </w:pPr>
            <w:r w:rsidRPr="00DB03F7">
              <w:t>0.008 (1.93) *</w:t>
            </w:r>
          </w:p>
        </w:tc>
        <w:tc>
          <w:tcPr>
            <w:tcW w:w="1833" w:type="dxa"/>
            <w:tcBorders>
              <w:top w:val="nil"/>
              <w:left w:val="nil"/>
              <w:bottom w:val="nil"/>
              <w:right w:val="nil"/>
            </w:tcBorders>
          </w:tcPr>
          <w:p w14:paraId="3E6E34E1" w14:textId="77777777" w:rsidR="00186949" w:rsidRPr="00DB03F7" w:rsidRDefault="00186949" w:rsidP="00186949">
            <w:pPr>
              <w:widowControl w:val="0"/>
              <w:autoSpaceDE w:val="0"/>
              <w:autoSpaceDN w:val="0"/>
              <w:adjustRightInd w:val="0"/>
              <w:spacing w:line="240" w:lineRule="auto"/>
              <w:ind w:firstLine="284"/>
              <w:jc w:val="both"/>
              <w:rPr>
                <w:rPrChange w:id="861" w:author="Sergio Barona" w:date="2024-02-12T23:22:00Z">
                  <w:rPr>
                    <w:lang w:val="es-ES_tradnl"/>
                  </w:rPr>
                </w:rPrChange>
              </w:rPr>
            </w:pPr>
            <w:r w:rsidRPr="00DB03F7">
              <w:t xml:space="preserve"> 0.005 (1.70) *</w:t>
            </w:r>
          </w:p>
        </w:tc>
      </w:tr>
      <w:tr w:rsidR="007C13C9" w:rsidRPr="00DB03F7" w14:paraId="794004F7" w14:textId="77777777" w:rsidTr="00117649">
        <w:trPr>
          <w:trHeight w:val="144"/>
        </w:trPr>
        <w:tc>
          <w:tcPr>
            <w:tcW w:w="3666" w:type="dxa"/>
            <w:tcBorders>
              <w:top w:val="nil"/>
              <w:left w:val="nil"/>
              <w:bottom w:val="nil"/>
              <w:right w:val="nil"/>
            </w:tcBorders>
          </w:tcPr>
          <w:p w14:paraId="1067ACFC" w14:textId="7D58A47A" w:rsidR="00186949" w:rsidRPr="00DB03F7" w:rsidRDefault="004D7347" w:rsidP="00186949">
            <w:pPr>
              <w:widowControl w:val="0"/>
              <w:autoSpaceDE w:val="0"/>
              <w:autoSpaceDN w:val="0"/>
              <w:adjustRightInd w:val="0"/>
              <w:spacing w:line="240" w:lineRule="auto"/>
              <w:ind w:firstLine="284"/>
              <w:rPr>
                <w:rPrChange w:id="862" w:author="Sergio Barona" w:date="2024-02-12T23:22:00Z">
                  <w:rPr>
                    <w:lang w:val="es-ES_tradnl"/>
                  </w:rPr>
                </w:rPrChange>
              </w:rPr>
            </w:pPr>
            <w:r w:rsidRPr="00DB03F7">
              <w:rPr>
                <w:rPrChange w:id="863" w:author="Sergio Barona" w:date="2024-02-12T23:22:00Z">
                  <w:rPr>
                    <w:lang w:val="es-ES_tradnl"/>
                  </w:rPr>
                </w:rPrChange>
              </w:rPr>
              <w:t>Coal production per capita</w:t>
            </w:r>
          </w:p>
        </w:tc>
        <w:tc>
          <w:tcPr>
            <w:tcW w:w="2139" w:type="dxa"/>
            <w:tcBorders>
              <w:top w:val="nil"/>
              <w:left w:val="nil"/>
              <w:bottom w:val="nil"/>
              <w:right w:val="nil"/>
            </w:tcBorders>
          </w:tcPr>
          <w:p w14:paraId="746402AE" w14:textId="77777777" w:rsidR="00186949" w:rsidRPr="00DB03F7" w:rsidRDefault="00186949" w:rsidP="00186949">
            <w:pPr>
              <w:widowControl w:val="0"/>
              <w:autoSpaceDE w:val="0"/>
              <w:autoSpaceDN w:val="0"/>
              <w:adjustRightInd w:val="0"/>
              <w:spacing w:line="240" w:lineRule="auto"/>
              <w:ind w:firstLine="284"/>
              <w:jc w:val="both"/>
              <w:rPr>
                <w:rPrChange w:id="864" w:author="Sergio Barona" w:date="2024-02-12T23:22:00Z">
                  <w:rPr>
                    <w:lang w:val="es-ES_tradnl"/>
                  </w:rPr>
                </w:rPrChange>
              </w:rPr>
            </w:pPr>
            <w:r w:rsidRPr="00DB03F7">
              <w:t xml:space="preserve"> 0.22 (0.04)</w:t>
            </w:r>
          </w:p>
        </w:tc>
        <w:tc>
          <w:tcPr>
            <w:tcW w:w="1680" w:type="dxa"/>
            <w:tcBorders>
              <w:top w:val="nil"/>
              <w:left w:val="nil"/>
              <w:bottom w:val="nil"/>
              <w:right w:val="nil"/>
            </w:tcBorders>
          </w:tcPr>
          <w:p w14:paraId="3BC7C3D3" w14:textId="77777777" w:rsidR="00186949" w:rsidRPr="00DB03F7" w:rsidRDefault="00186949" w:rsidP="00186949">
            <w:pPr>
              <w:widowControl w:val="0"/>
              <w:autoSpaceDE w:val="0"/>
              <w:autoSpaceDN w:val="0"/>
              <w:adjustRightInd w:val="0"/>
              <w:spacing w:line="240" w:lineRule="auto"/>
              <w:ind w:firstLine="284"/>
              <w:jc w:val="both"/>
              <w:rPr>
                <w:rPrChange w:id="865" w:author="Sergio Barona" w:date="2024-02-12T23:22:00Z">
                  <w:rPr>
                    <w:lang w:val="es-ES_tradnl"/>
                  </w:rPr>
                </w:rPrChange>
              </w:rPr>
            </w:pPr>
            <w:r w:rsidRPr="00DB03F7">
              <w:t>3.59 (0.63)</w:t>
            </w:r>
          </w:p>
        </w:tc>
        <w:tc>
          <w:tcPr>
            <w:tcW w:w="1833" w:type="dxa"/>
            <w:tcBorders>
              <w:top w:val="nil"/>
              <w:left w:val="nil"/>
              <w:bottom w:val="nil"/>
              <w:right w:val="nil"/>
            </w:tcBorders>
          </w:tcPr>
          <w:p w14:paraId="79B03DCE" w14:textId="77777777" w:rsidR="00186949" w:rsidRPr="00DB03F7" w:rsidRDefault="00186949" w:rsidP="00186949">
            <w:pPr>
              <w:widowControl w:val="0"/>
              <w:autoSpaceDE w:val="0"/>
              <w:autoSpaceDN w:val="0"/>
              <w:adjustRightInd w:val="0"/>
              <w:spacing w:line="240" w:lineRule="auto"/>
              <w:ind w:firstLine="284"/>
              <w:jc w:val="both"/>
              <w:rPr>
                <w:rPrChange w:id="866" w:author="Sergio Barona" w:date="2024-02-12T23:22:00Z">
                  <w:rPr>
                    <w:lang w:val="es-ES_tradnl"/>
                  </w:rPr>
                </w:rPrChange>
              </w:rPr>
            </w:pPr>
            <w:r w:rsidRPr="00DB03F7">
              <w:t xml:space="preserve"> 3.80 (0.72)</w:t>
            </w:r>
          </w:p>
        </w:tc>
      </w:tr>
      <w:tr w:rsidR="007C13C9" w:rsidRPr="00DB03F7" w14:paraId="1C84060B" w14:textId="77777777" w:rsidTr="00117649">
        <w:trPr>
          <w:trHeight w:val="144"/>
        </w:trPr>
        <w:tc>
          <w:tcPr>
            <w:tcW w:w="3666" w:type="dxa"/>
            <w:tcBorders>
              <w:top w:val="nil"/>
              <w:left w:val="nil"/>
              <w:bottom w:val="nil"/>
              <w:right w:val="nil"/>
            </w:tcBorders>
          </w:tcPr>
          <w:p w14:paraId="280B5EC2" w14:textId="733066FB" w:rsidR="00186949" w:rsidRPr="00DB03F7" w:rsidRDefault="00186949" w:rsidP="00186949">
            <w:pPr>
              <w:widowControl w:val="0"/>
              <w:autoSpaceDE w:val="0"/>
              <w:autoSpaceDN w:val="0"/>
              <w:adjustRightInd w:val="0"/>
              <w:spacing w:line="240" w:lineRule="auto"/>
              <w:ind w:firstLine="284"/>
              <w:rPr>
                <w:rPrChange w:id="867" w:author="Sergio Barona" w:date="2024-02-12T23:22:00Z">
                  <w:rPr>
                    <w:lang w:val="es-ES_tradnl"/>
                  </w:rPr>
                </w:rPrChange>
              </w:rPr>
            </w:pPr>
            <w:r w:rsidRPr="00DB03F7">
              <w:rPr>
                <w:rPrChange w:id="868" w:author="Sergio Barona" w:date="2024-02-12T23:22:00Z">
                  <w:rPr>
                    <w:lang w:val="es-ES_tradnl"/>
                  </w:rPr>
                </w:rPrChange>
              </w:rPr>
              <w:t>Democra</w:t>
            </w:r>
            <w:r w:rsidR="004D7347" w:rsidRPr="00DB03F7">
              <w:rPr>
                <w:rPrChange w:id="869" w:author="Sergio Barona" w:date="2024-02-12T23:22:00Z">
                  <w:rPr>
                    <w:lang w:val="es-ES_tradnl"/>
                  </w:rPr>
                </w:rPrChange>
              </w:rPr>
              <w:t>cy</w:t>
            </w:r>
          </w:p>
        </w:tc>
        <w:tc>
          <w:tcPr>
            <w:tcW w:w="2139" w:type="dxa"/>
            <w:tcBorders>
              <w:top w:val="nil"/>
              <w:left w:val="nil"/>
              <w:bottom w:val="nil"/>
              <w:right w:val="nil"/>
            </w:tcBorders>
          </w:tcPr>
          <w:p w14:paraId="573F0906" w14:textId="77777777" w:rsidR="00186949" w:rsidRPr="00DB03F7" w:rsidRDefault="00186949" w:rsidP="00186949">
            <w:pPr>
              <w:widowControl w:val="0"/>
              <w:autoSpaceDE w:val="0"/>
              <w:autoSpaceDN w:val="0"/>
              <w:adjustRightInd w:val="0"/>
              <w:spacing w:line="240" w:lineRule="auto"/>
              <w:ind w:firstLine="284"/>
              <w:jc w:val="both"/>
              <w:rPr>
                <w:rPrChange w:id="870" w:author="Sergio Barona" w:date="2024-02-12T23:22:00Z">
                  <w:rPr>
                    <w:lang w:val="es-ES_tradnl"/>
                  </w:rPr>
                </w:rPrChange>
              </w:rPr>
            </w:pPr>
            <w:r w:rsidRPr="00DB03F7">
              <w:t xml:space="preserve"> 0.007 (2.06) **</w:t>
            </w:r>
          </w:p>
        </w:tc>
        <w:tc>
          <w:tcPr>
            <w:tcW w:w="1680" w:type="dxa"/>
            <w:tcBorders>
              <w:top w:val="nil"/>
              <w:left w:val="nil"/>
              <w:bottom w:val="nil"/>
              <w:right w:val="nil"/>
            </w:tcBorders>
          </w:tcPr>
          <w:p w14:paraId="284A0F23" w14:textId="77777777" w:rsidR="00186949" w:rsidRPr="00DB03F7" w:rsidRDefault="00186949" w:rsidP="00186949">
            <w:pPr>
              <w:widowControl w:val="0"/>
              <w:autoSpaceDE w:val="0"/>
              <w:autoSpaceDN w:val="0"/>
              <w:adjustRightInd w:val="0"/>
              <w:spacing w:line="240" w:lineRule="auto"/>
              <w:ind w:firstLine="284"/>
              <w:jc w:val="both"/>
              <w:rPr>
                <w:rPrChange w:id="871" w:author="Sergio Barona" w:date="2024-02-12T23:22:00Z">
                  <w:rPr>
                    <w:lang w:val="es-ES_tradnl"/>
                  </w:rPr>
                </w:rPrChange>
              </w:rPr>
            </w:pPr>
            <w:r w:rsidRPr="00DB03F7">
              <w:t>0.006 (1.16)</w:t>
            </w:r>
          </w:p>
        </w:tc>
        <w:tc>
          <w:tcPr>
            <w:tcW w:w="1833" w:type="dxa"/>
            <w:tcBorders>
              <w:top w:val="nil"/>
              <w:left w:val="nil"/>
              <w:bottom w:val="nil"/>
              <w:right w:val="nil"/>
            </w:tcBorders>
          </w:tcPr>
          <w:p w14:paraId="3C337108" w14:textId="77777777" w:rsidR="00186949" w:rsidRPr="00DB03F7" w:rsidRDefault="00186949" w:rsidP="00186949">
            <w:pPr>
              <w:widowControl w:val="0"/>
              <w:autoSpaceDE w:val="0"/>
              <w:autoSpaceDN w:val="0"/>
              <w:adjustRightInd w:val="0"/>
              <w:spacing w:line="240" w:lineRule="auto"/>
              <w:ind w:firstLine="284"/>
              <w:jc w:val="both"/>
              <w:rPr>
                <w:rPrChange w:id="872" w:author="Sergio Barona" w:date="2024-02-12T23:22:00Z">
                  <w:rPr>
                    <w:lang w:val="es-ES_tradnl"/>
                  </w:rPr>
                </w:rPrChange>
              </w:rPr>
            </w:pPr>
            <w:r w:rsidRPr="00DB03F7">
              <w:t xml:space="preserve"> 0.006 (1.63) *</w:t>
            </w:r>
          </w:p>
        </w:tc>
      </w:tr>
      <w:tr w:rsidR="007C13C9" w:rsidRPr="00DB03F7" w14:paraId="6453526F" w14:textId="77777777" w:rsidTr="00117649">
        <w:trPr>
          <w:trHeight w:val="144"/>
        </w:trPr>
        <w:tc>
          <w:tcPr>
            <w:tcW w:w="3666" w:type="dxa"/>
            <w:tcBorders>
              <w:top w:val="nil"/>
              <w:left w:val="nil"/>
              <w:bottom w:val="nil"/>
              <w:right w:val="nil"/>
            </w:tcBorders>
          </w:tcPr>
          <w:p w14:paraId="0FE88813" w14:textId="66896A39" w:rsidR="00186949" w:rsidRPr="00DB03F7" w:rsidRDefault="00186949" w:rsidP="00186949">
            <w:pPr>
              <w:widowControl w:val="0"/>
              <w:autoSpaceDE w:val="0"/>
              <w:autoSpaceDN w:val="0"/>
              <w:adjustRightInd w:val="0"/>
              <w:spacing w:line="240" w:lineRule="auto"/>
              <w:ind w:firstLine="284"/>
              <w:rPr>
                <w:rPrChange w:id="873" w:author="Sergio Barona" w:date="2024-02-12T23:22:00Z">
                  <w:rPr>
                    <w:lang w:val="es-ES_tradnl"/>
                  </w:rPr>
                </w:rPrChange>
              </w:rPr>
            </w:pPr>
            <w:r w:rsidRPr="00DB03F7">
              <w:rPr>
                <w:rPrChange w:id="874" w:author="Sergio Barona" w:date="2024-02-12T23:22:00Z">
                  <w:rPr>
                    <w:lang w:val="es-ES_tradnl"/>
                  </w:rPr>
                </w:rPrChange>
              </w:rPr>
              <w:t>Institu</w:t>
            </w:r>
            <w:r w:rsidR="004D7347" w:rsidRPr="00DB03F7">
              <w:rPr>
                <w:rPrChange w:id="875" w:author="Sergio Barona" w:date="2024-02-12T23:22:00Z">
                  <w:rPr>
                    <w:lang w:val="es-ES_tradnl"/>
                  </w:rPr>
                </w:rPrChange>
              </w:rPr>
              <w:t>tions</w:t>
            </w:r>
          </w:p>
        </w:tc>
        <w:tc>
          <w:tcPr>
            <w:tcW w:w="2139" w:type="dxa"/>
            <w:tcBorders>
              <w:top w:val="nil"/>
              <w:left w:val="nil"/>
              <w:bottom w:val="nil"/>
              <w:right w:val="nil"/>
            </w:tcBorders>
          </w:tcPr>
          <w:p w14:paraId="66B8FD98" w14:textId="77777777" w:rsidR="00186949" w:rsidRPr="00DB03F7" w:rsidRDefault="00186949" w:rsidP="00186949">
            <w:pPr>
              <w:widowControl w:val="0"/>
              <w:autoSpaceDE w:val="0"/>
              <w:autoSpaceDN w:val="0"/>
              <w:adjustRightInd w:val="0"/>
              <w:spacing w:line="240" w:lineRule="auto"/>
              <w:ind w:firstLine="284"/>
              <w:jc w:val="both"/>
              <w:rPr>
                <w:rPrChange w:id="876" w:author="Sergio Barona" w:date="2024-02-12T23:22:00Z">
                  <w:rPr>
                    <w:lang w:val="es-ES_tradnl"/>
                  </w:rPr>
                </w:rPrChange>
              </w:rPr>
            </w:pPr>
            <w:r w:rsidRPr="00DB03F7">
              <w:t>-0.03 (-1.16)</w:t>
            </w:r>
          </w:p>
        </w:tc>
        <w:tc>
          <w:tcPr>
            <w:tcW w:w="1680" w:type="dxa"/>
            <w:tcBorders>
              <w:top w:val="nil"/>
              <w:left w:val="nil"/>
              <w:bottom w:val="nil"/>
              <w:right w:val="nil"/>
            </w:tcBorders>
          </w:tcPr>
          <w:p w14:paraId="61E58F00" w14:textId="77777777" w:rsidR="00186949" w:rsidRPr="00DB03F7" w:rsidRDefault="00186949" w:rsidP="00186949">
            <w:pPr>
              <w:widowControl w:val="0"/>
              <w:autoSpaceDE w:val="0"/>
              <w:autoSpaceDN w:val="0"/>
              <w:adjustRightInd w:val="0"/>
              <w:spacing w:line="240" w:lineRule="auto"/>
              <w:ind w:firstLine="284"/>
              <w:jc w:val="both"/>
              <w:rPr>
                <w:rPrChange w:id="877" w:author="Sergio Barona" w:date="2024-02-12T23:22:00Z">
                  <w:rPr>
                    <w:lang w:val="es-ES_tradnl"/>
                  </w:rPr>
                </w:rPrChange>
              </w:rPr>
            </w:pPr>
            <w:r w:rsidRPr="00DB03F7">
              <w:t>-0.03 (-0.95)</w:t>
            </w:r>
          </w:p>
        </w:tc>
        <w:tc>
          <w:tcPr>
            <w:tcW w:w="1833" w:type="dxa"/>
            <w:tcBorders>
              <w:top w:val="nil"/>
              <w:left w:val="nil"/>
              <w:bottom w:val="nil"/>
              <w:right w:val="nil"/>
            </w:tcBorders>
          </w:tcPr>
          <w:p w14:paraId="3EABEA96" w14:textId="77777777" w:rsidR="00186949" w:rsidRPr="00DB03F7" w:rsidRDefault="00186949" w:rsidP="00186949">
            <w:pPr>
              <w:widowControl w:val="0"/>
              <w:autoSpaceDE w:val="0"/>
              <w:autoSpaceDN w:val="0"/>
              <w:adjustRightInd w:val="0"/>
              <w:spacing w:line="240" w:lineRule="auto"/>
              <w:ind w:firstLine="284"/>
              <w:jc w:val="both"/>
              <w:rPr>
                <w:rPrChange w:id="878" w:author="Sergio Barona" w:date="2024-02-12T23:22:00Z">
                  <w:rPr>
                    <w:lang w:val="es-ES_tradnl"/>
                  </w:rPr>
                </w:rPrChange>
              </w:rPr>
            </w:pPr>
            <w:r w:rsidRPr="00DB03F7">
              <w:t xml:space="preserve"> 0.010 (0.28)</w:t>
            </w:r>
          </w:p>
        </w:tc>
      </w:tr>
      <w:tr w:rsidR="007C13C9" w:rsidRPr="00DB03F7" w14:paraId="6E302073" w14:textId="77777777" w:rsidTr="00117649">
        <w:trPr>
          <w:trHeight w:val="144"/>
        </w:trPr>
        <w:tc>
          <w:tcPr>
            <w:tcW w:w="3666" w:type="dxa"/>
            <w:tcBorders>
              <w:top w:val="nil"/>
              <w:left w:val="nil"/>
              <w:bottom w:val="nil"/>
              <w:right w:val="nil"/>
            </w:tcBorders>
          </w:tcPr>
          <w:p w14:paraId="6B8E5346" w14:textId="790393BE" w:rsidR="00186949" w:rsidRPr="00DB03F7" w:rsidRDefault="004704F2" w:rsidP="00186949">
            <w:pPr>
              <w:widowControl w:val="0"/>
              <w:autoSpaceDE w:val="0"/>
              <w:autoSpaceDN w:val="0"/>
              <w:adjustRightInd w:val="0"/>
              <w:spacing w:line="240" w:lineRule="auto"/>
              <w:ind w:firstLine="284"/>
              <w:rPr>
                <w:rPrChange w:id="879" w:author="Sergio Barona" w:date="2024-02-12T23:22:00Z">
                  <w:rPr>
                    <w:lang w:val="es-ES_tradnl"/>
                  </w:rPr>
                </w:rPrChange>
              </w:rPr>
            </w:pPr>
            <w:r w:rsidRPr="00DB03F7">
              <w:rPr>
                <w:rPrChange w:id="880" w:author="Sergio Barona" w:date="2024-02-12T23:22:00Z">
                  <w:rPr>
                    <w:lang w:val="es-ES_tradnl"/>
                  </w:rPr>
                </w:rPrChange>
              </w:rPr>
              <w:t>Perception of climate change</w:t>
            </w:r>
          </w:p>
        </w:tc>
        <w:tc>
          <w:tcPr>
            <w:tcW w:w="2139" w:type="dxa"/>
            <w:tcBorders>
              <w:top w:val="nil"/>
              <w:left w:val="nil"/>
              <w:bottom w:val="nil"/>
              <w:right w:val="nil"/>
            </w:tcBorders>
          </w:tcPr>
          <w:p w14:paraId="4E1D944C" w14:textId="77777777" w:rsidR="00186949" w:rsidRPr="00DB03F7" w:rsidRDefault="00186949" w:rsidP="00186949">
            <w:pPr>
              <w:widowControl w:val="0"/>
              <w:autoSpaceDE w:val="0"/>
              <w:autoSpaceDN w:val="0"/>
              <w:adjustRightInd w:val="0"/>
              <w:spacing w:line="240" w:lineRule="auto"/>
              <w:ind w:firstLine="284"/>
              <w:jc w:val="both"/>
              <w:rPr>
                <w:rPrChange w:id="881" w:author="Sergio Barona" w:date="2024-02-12T23:22:00Z">
                  <w:rPr>
                    <w:lang w:val="es-ES_tradnl"/>
                  </w:rPr>
                </w:rPrChange>
              </w:rPr>
            </w:pPr>
            <w:r w:rsidRPr="00DB03F7">
              <w:t xml:space="preserve"> 0.03 (0.25)</w:t>
            </w:r>
          </w:p>
        </w:tc>
        <w:tc>
          <w:tcPr>
            <w:tcW w:w="1680" w:type="dxa"/>
            <w:tcBorders>
              <w:top w:val="nil"/>
              <w:left w:val="nil"/>
              <w:bottom w:val="nil"/>
              <w:right w:val="nil"/>
            </w:tcBorders>
          </w:tcPr>
          <w:p w14:paraId="5FCF08CA" w14:textId="77777777" w:rsidR="00186949" w:rsidRPr="00DB03F7" w:rsidRDefault="00186949" w:rsidP="00186949">
            <w:pPr>
              <w:widowControl w:val="0"/>
              <w:autoSpaceDE w:val="0"/>
              <w:autoSpaceDN w:val="0"/>
              <w:adjustRightInd w:val="0"/>
              <w:spacing w:line="240" w:lineRule="auto"/>
              <w:ind w:firstLine="284"/>
              <w:jc w:val="both"/>
              <w:rPr>
                <w:rPrChange w:id="882" w:author="Sergio Barona" w:date="2024-02-12T23:22:00Z">
                  <w:rPr>
                    <w:lang w:val="es-ES_tradnl"/>
                  </w:rPr>
                </w:rPrChange>
              </w:rPr>
            </w:pPr>
            <w:r w:rsidRPr="00DB03F7">
              <w:t>0.08 (0.48)</w:t>
            </w:r>
          </w:p>
        </w:tc>
        <w:tc>
          <w:tcPr>
            <w:tcW w:w="1833" w:type="dxa"/>
            <w:tcBorders>
              <w:top w:val="nil"/>
              <w:left w:val="nil"/>
              <w:bottom w:val="nil"/>
              <w:right w:val="nil"/>
            </w:tcBorders>
          </w:tcPr>
          <w:p w14:paraId="24911DC7" w14:textId="77777777" w:rsidR="00186949" w:rsidRPr="00DB03F7" w:rsidRDefault="00186949" w:rsidP="00186949">
            <w:pPr>
              <w:widowControl w:val="0"/>
              <w:autoSpaceDE w:val="0"/>
              <w:autoSpaceDN w:val="0"/>
              <w:adjustRightInd w:val="0"/>
              <w:spacing w:line="240" w:lineRule="auto"/>
              <w:ind w:firstLine="284"/>
              <w:jc w:val="both"/>
              <w:rPr>
                <w:rPrChange w:id="883" w:author="Sergio Barona" w:date="2024-02-12T23:22:00Z">
                  <w:rPr>
                    <w:lang w:val="es-ES_tradnl"/>
                  </w:rPr>
                </w:rPrChange>
              </w:rPr>
            </w:pPr>
            <w:r w:rsidRPr="00DB03F7">
              <w:t>-0.081 (-0.62)</w:t>
            </w:r>
          </w:p>
        </w:tc>
      </w:tr>
      <w:tr w:rsidR="007C13C9" w:rsidRPr="00DB03F7" w14:paraId="7E769BC8" w14:textId="77777777" w:rsidTr="00117649">
        <w:trPr>
          <w:trHeight w:val="144"/>
        </w:trPr>
        <w:tc>
          <w:tcPr>
            <w:tcW w:w="3666" w:type="dxa"/>
            <w:tcBorders>
              <w:top w:val="nil"/>
              <w:left w:val="nil"/>
              <w:bottom w:val="nil"/>
              <w:right w:val="nil"/>
            </w:tcBorders>
          </w:tcPr>
          <w:p w14:paraId="4759CEB8" w14:textId="54747DDE" w:rsidR="00186949" w:rsidRPr="00DB03F7" w:rsidRDefault="00186949" w:rsidP="00186949">
            <w:pPr>
              <w:widowControl w:val="0"/>
              <w:autoSpaceDE w:val="0"/>
              <w:autoSpaceDN w:val="0"/>
              <w:adjustRightInd w:val="0"/>
              <w:spacing w:line="240" w:lineRule="auto"/>
              <w:ind w:firstLine="284"/>
              <w:rPr>
                <w:rPrChange w:id="884" w:author="Sergio Barona" w:date="2024-02-12T23:22:00Z">
                  <w:rPr>
                    <w:lang w:val="es-ES_tradnl"/>
                  </w:rPr>
                </w:rPrChange>
              </w:rPr>
            </w:pPr>
            <w:r w:rsidRPr="00DB03F7">
              <w:rPr>
                <w:rPrChange w:id="885" w:author="Sergio Barona" w:date="2024-02-12T23:22:00Z">
                  <w:rPr>
                    <w:lang w:val="es-ES_tradnl"/>
                  </w:rPr>
                </w:rPrChange>
              </w:rPr>
              <w:t>Region</w:t>
            </w:r>
            <w:r w:rsidR="004704F2" w:rsidRPr="00DB03F7">
              <w:rPr>
                <w:rPrChange w:id="886" w:author="Sergio Barona" w:date="2024-02-12T23:22:00Z">
                  <w:rPr>
                    <w:lang w:val="es-ES_tradnl"/>
                  </w:rPr>
                </w:rPrChange>
              </w:rPr>
              <w:t>s</w:t>
            </w:r>
            <w:r w:rsidRPr="00DB03F7">
              <w:rPr>
                <w:rPrChange w:id="887" w:author="Sergio Barona" w:date="2024-02-12T23:22:00Z">
                  <w:rPr>
                    <w:lang w:val="es-ES_tradnl"/>
                  </w:rPr>
                </w:rPrChange>
              </w:rPr>
              <w:t xml:space="preserve"> (dummy)</w:t>
            </w:r>
          </w:p>
        </w:tc>
        <w:tc>
          <w:tcPr>
            <w:tcW w:w="2139" w:type="dxa"/>
            <w:tcBorders>
              <w:top w:val="nil"/>
              <w:left w:val="nil"/>
              <w:bottom w:val="nil"/>
              <w:right w:val="nil"/>
            </w:tcBorders>
          </w:tcPr>
          <w:p w14:paraId="5B5C34E5" w14:textId="77777777" w:rsidR="00186949" w:rsidRPr="00DB03F7" w:rsidRDefault="00186949" w:rsidP="00186949">
            <w:pPr>
              <w:widowControl w:val="0"/>
              <w:autoSpaceDE w:val="0"/>
              <w:autoSpaceDN w:val="0"/>
              <w:adjustRightInd w:val="0"/>
              <w:spacing w:line="240" w:lineRule="auto"/>
              <w:ind w:firstLine="284"/>
              <w:jc w:val="both"/>
              <w:rPr>
                <w:rPrChange w:id="888" w:author="Sergio Barona" w:date="2024-02-12T23:22:00Z">
                  <w:rPr>
                    <w:lang w:val="es-ES_tradnl"/>
                  </w:rPr>
                </w:rPrChange>
              </w:rPr>
            </w:pPr>
            <w:r w:rsidRPr="00DB03F7">
              <w:rPr>
                <w:rPrChange w:id="889" w:author="Sergio Barona" w:date="2024-02-12T23:22:00Z">
                  <w:rPr>
                    <w:lang w:val="es-ES_tradnl"/>
                  </w:rPr>
                </w:rPrChange>
              </w:rPr>
              <w:t>Sí</w:t>
            </w:r>
          </w:p>
        </w:tc>
        <w:tc>
          <w:tcPr>
            <w:tcW w:w="1680" w:type="dxa"/>
            <w:tcBorders>
              <w:top w:val="nil"/>
              <w:left w:val="nil"/>
              <w:bottom w:val="nil"/>
              <w:right w:val="nil"/>
            </w:tcBorders>
          </w:tcPr>
          <w:p w14:paraId="7B661D0A" w14:textId="77777777" w:rsidR="00186949" w:rsidRPr="00DB03F7" w:rsidRDefault="00186949" w:rsidP="00186949">
            <w:pPr>
              <w:widowControl w:val="0"/>
              <w:autoSpaceDE w:val="0"/>
              <w:autoSpaceDN w:val="0"/>
              <w:adjustRightInd w:val="0"/>
              <w:spacing w:line="240" w:lineRule="auto"/>
              <w:ind w:firstLine="284"/>
              <w:jc w:val="both"/>
              <w:rPr>
                <w:rPrChange w:id="890" w:author="Sergio Barona" w:date="2024-02-12T23:22:00Z">
                  <w:rPr>
                    <w:lang w:val="es-ES_tradnl"/>
                  </w:rPr>
                </w:rPrChange>
              </w:rPr>
            </w:pPr>
            <w:r w:rsidRPr="00DB03F7">
              <w:rPr>
                <w:rPrChange w:id="891" w:author="Sergio Barona" w:date="2024-02-12T23:22:00Z">
                  <w:rPr>
                    <w:lang w:val="es-ES_tradnl"/>
                  </w:rPr>
                </w:rPrChange>
              </w:rPr>
              <w:t>Sí</w:t>
            </w:r>
          </w:p>
        </w:tc>
        <w:tc>
          <w:tcPr>
            <w:tcW w:w="1833" w:type="dxa"/>
            <w:tcBorders>
              <w:top w:val="nil"/>
              <w:left w:val="nil"/>
              <w:bottom w:val="nil"/>
              <w:right w:val="nil"/>
            </w:tcBorders>
          </w:tcPr>
          <w:p w14:paraId="1774FF66" w14:textId="77777777" w:rsidR="00186949" w:rsidRPr="00DB03F7" w:rsidRDefault="00186949" w:rsidP="00186949">
            <w:pPr>
              <w:widowControl w:val="0"/>
              <w:autoSpaceDE w:val="0"/>
              <w:autoSpaceDN w:val="0"/>
              <w:adjustRightInd w:val="0"/>
              <w:spacing w:line="240" w:lineRule="auto"/>
              <w:ind w:firstLine="284"/>
              <w:jc w:val="both"/>
              <w:rPr>
                <w:rPrChange w:id="892" w:author="Sergio Barona" w:date="2024-02-12T23:22:00Z">
                  <w:rPr>
                    <w:lang w:val="es-ES_tradnl"/>
                  </w:rPr>
                </w:rPrChange>
              </w:rPr>
            </w:pPr>
            <w:r w:rsidRPr="00DB03F7">
              <w:rPr>
                <w:rPrChange w:id="893" w:author="Sergio Barona" w:date="2024-02-12T23:22:00Z">
                  <w:rPr>
                    <w:lang w:val="es-ES_tradnl"/>
                  </w:rPr>
                </w:rPrChange>
              </w:rPr>
              <w:t>Sí</w:t>
            </w:r>
          </w:p>
        </w:tc>
      </w:tr>
      <w:tr w:rsidR="007C13C9" w:rsidRPr="00DB03F7" w14:paraId="60CC7496" w14:textId="77777777" w:rsidTr="00117649">
        <w:trPr>
          <w:trHeight w:val="144"/>
        </w:trPr>
        <w:tc>
          <w:tcPr>
            <w:tcW w:w="3666" w:type="dxa"/>
            <w:tcBorders>
              <w:top w:val="nil"/>
              <w:left w:val="nil"/>
              <w:bottom w:val="nil"/>
              <w:right w:val="nil"/>
            </w:tcBorders>
          </w:tcPr>
          <w:p w14:paraId="27433C8C" w14:textId="77777777" w:rsidR="00186949" w:rsidRPr="00DB03F7" w:rsidRDefault="00000000" w:rsidP="00186949">
            <w:pPr>
              <w:widowControl w:val="0"/>
              <w:autoSpaceDE w:val="0"/>
              <w:autoSpaceDN w:val="0"/>
              <w:adjustRightInd w:val="0"/>
              <w:spacing w:line="240" w:lineRule="auto"/>
              <w:ind w:firstLine="284"/>
              <w:rPr>
                <w:rPrChange w:id="894" w:author="Sergio Barona" w:date="2024-02-12T23:22:00Z">
                  <w:rPr>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895" w:author="Sergio Barona" w:date="2024-02-12T23:22:00Z">
                          <w:rPr>
                            <w:rFonts w:ascii="Cambria Math" w:hAnsi="Cambria Math"/>
                            <w:lang w:val="es-ES_tradnl"/>
                          </w:rPr>
                        </w:rPrChange>
                      </w:rPr>
                      <m:t>R</m:t>
                    </m:r>
                  </m:e>
                  <m:sup>
                    <m:r>
                      <m:rPr>
                        <m:sty m:val="p"/>
                      </m:rPr>
                      <w:rPr>
                        <w:rFonts w:ascii="Cambria Math" w:hAnsi="Cambria Math"/>
                        <w:rPrChange w:id="896" w:author="Sergio Barona" w:date="2024-02-12T23:22:00Z">
                          <w:rPr>
                            <w:rFonts w:ascii="Cambria Math" w:hAnsi="Cambria Math"/>
                            <w:lang w:val="es-ES_tradnl"/>
                          </w:rPr>
                        </w:rPrChange>
                      </w:rPr>
                      <m:t>2</m:t>
                    </m:r>
                  </m:sup>
                </m:sSup>
              </m:oMath>
            </m:oMathPara>
          </w:p>
        </w:tc>
        <w:tc>
          <w:tcPr>
            <w:tcW w:w="2139" w:type="dxa"/>
            <w:tcBorders>
              <w:top w:val="nil"/>
              <w:left w:val="nil"/>
              <w:bottom w:val="nil"/>
              <w:right w:val="nil"/>
            </w:tcBorders>
          </w:tcPr>
          <w:p w14:paraId="5976881F" w14:textId="77777777" w:rsidR="00186949" w:rsidRPr="00DB03F7" w:rsidRDefault="00186949" w:rsidP="00186949">
            <w:pPr>
              <w:widowControl w:val="0"/>
              <w:autoSpaceDE w:val="0"/>
              <w:autoSpaceDN w:val="0"/>
              <w:adjustRightInd w:val="0"/>
              <w:spacing w:line="240" w:lineRule="auto"/>
              <w:ind w:firstLine="284"/>
              <w:jc w:val="both"/>
              <w:rPr>
                <w:rPrChange w:id="897" w:author="Sergio Barona" w:date="2024-02-12T23:22:00Z">
                  <w:rPr>
                    <w:lang w:val="es-ES_tradnl"/>
                  </w:rPr>
                </w:rPrChange>
              </w:rPr>
            </w:pPr>
            <w:r w:rsidRPr="00DB03F7">
              <w:rPr>
                <w:rPrChange w:id="898" w:author="Sergio Barona" w:date="2024-02-12T23:22:00Z">
                  <w:rPr>
                    <w:lang w:val="es-ES_tradnl"/>
                  </w:rPr>
                </w:rPrChange>
              </w:rPr>
              <w:t>0.70</w:t>
            </w:r>
          </w:p>
        </w:tc>
        <w:tc>
          <w:tcPr>
            <w:tcW w:w="1680" w:type="dxa"/>
            <w:tcBorders>
              <w:top w:val="nil"/>
              <w:left w:val="nil"/>
              <w:bottom w:val="nil"/>
              <w:right w:val="nil"/>
            </w:tcBorders>
          </w:tcPr>
          <w:p w14:paraId="3350EF1F" w14:textId="77777777" w:rsidR="00186949" w:rsidRPr="00DB03F7" w:rsidRDefault="00186949" w:rsidP="00186949">
            <w:pPr>
              <w:widowControl w:val="0"/>
              <w:autoSpaceDE w:val="0"/>
              <w:autoSpaceDN w:val="0"/>
              <w:adjustRightInd w:val="0"/>
              <w:spacing w:line="240" w:lineRule="auto"/>
              <w:ind w:firstLine="284"/>
              <w:jc w:val="both"/>
              <w:rPr>
                <w:rPrChange w:id="899" w:author="Sergio Barona" w:date="2024-02-12T23:22:00Z">
                  <w:rPr>
                    <w:lang w:val="es-ES_tradnl"/>
                  </w:rPr>
                </w:rPrChange>
              </w:rPr>
            </w:pPr>
            <w:r w:rsidRPr="00DB03F7">
              <w:rPr>
                <w:rPrChange w:id="900" w:author="Sergio Barona" w:date="2024-02-12T23:22:00Z">
                  <w:rPr>
                    <w:lang w:val="es-ES_tradnl"/>
                  </w:rPr>
                </w:rPrChange>
              </w:rPr>
              <w:t>0.67</w:t>
            </w:r>
          </w:p>
        </w:tc>
        <w:tc>
          <w:tcPr>
            <w:tcW w:w="1833" w:type="dxa"/>
            <w:tcBorders>
              <w:top w:val="nil"/>
              <w:left w:val="nil"/>
              <w:bottom w:val="nil"/>
              <w:right w:val="nil"/>
            </w:tcBorders>
          </w:tcPr>
          <w:p w14:paraId="42F23448" w14:textId="77777777" w:rsidR="00186949" w:rsidRPr="00DB03F7" w:rsidRDefault="00186949" w:rsidP="00186949">
            <w:pPr>
              <w:widowControl w:val="0"/>
              <w:autoSpaceDE w:val="0"/>
              <w:autoSpaceDN w:val="0"/>
              <w:adjustRightInd w:val="0"/>
              <w:spacing w:line="240" w:lineRule="auto"/>
              <w:ind w:firstLine="284"/>
              <w:jc w:val="both"/>
              <w:rPr>
                <w:rPrChange w:id="901" w:author="Sergio Barona" w:date="2024-02-12T23:22:00Z">
                  <w:rPr>
                    <w:lang w:val="es-ES_tradnl"/>
                  </w:rPr>
                </w:rPrChange>
              </w:rPr>
            </w:pPr>
            <w:r w:rsidRPr="00DB03F7">
              <w:rPr>
                <w:rPrChange w:id="902" w:author="Sergio Barona" w:date="2024-02-12T23:22:00Z">
                  <w:rPr>
                    <w:lang w:val="es-ES_tradnl"/>
                  </w:rPr>
                </w:rPrChange>
              </w:rPr>
              <w:t>0.60</w:t>
            </w:r>
          </w:p>
        </w:tc>
      </w:tr>
      <w:tr w:rsidR="007C13C9" w:rsidRPr="00DB03F7"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DB03F7" w:rsidRDefault="00186949" w:rsidP="00186949">
            <w:pPr>
              <w:widowControl w:val="0"/>
              <w:autoSpaceDE w:val="0"/>
              <w:autoSpaceDN w:val="0"/>
              <w:adjustRightInd w:val="0"/>
              <w:spacing w:line="240" w:lineRule="auto"/>
              <w:ind w:firstLine="284"/>
              <w:rPr>
                <w:rFonts w:eastAsia="Times New Roman"/>
                <w:rPrChange w:id="903" w:author="Sergio Barona" w:date="2024-02-12T23:22:00Z">
                  <w:rPr>
                    <w:rFonts w:eastAsia="Times New Roman"/>
                    <w:lang w:val="es-ES_tradnl"/>
                  </w:rPr>
                </w:rPrChange>
              </w:rPr>
            </w:pPr>
            <w:r w:rsidRPr="00DB03F7">
              <w:rPr>
                <w:rFonts w:eastAsia="Times New Roman"/>
                <w:rPrChange w:id="904" w:author="Sergio Barona" w:date="2024-02-12T23:22:00Z">
                  <w:rPr>
                    <w:rFonts w:eastAsia="Times New Roman"/>
                    <w:lang w:val="es-ES_tradnl"/>
                  </w:rPr>
                </w:rPrChange>
              </w:rPr>
              <w:t>Nº de observa</w:t>
            </w:r>
            <w:r w:rsidR="004704F2" w:rsidRPr="00DB03F7">
              <w:rPr>
                <w:rFonts w:eastAsia="Times New Roman"/>
                <w:rPrChange w:id="905" w:author="Sergio Barona" w:date="2024-02-12T23:22:00Z">
                  <w:rPr>
                    <w:rFonts w:eastAsia="Times New Roman"/>
                    <w:lang w:val="es-ES_tradnl"/>
                  </w:rPr>
                </w:rPrChange>
              </w:rPr>
              <w:t>tions</w:t>
            </w:r>
          </w:p>
        </w:tc>
        <w:tc>
          <w:tcPr>
            <w:tcW w:w="2139" w:type="dxa"/>
            <w:tcBorders>
              <w:top w:val="nil"/>
              <w:left w:val="nil"/>
              <w:bottom w:val="single" w:sz="4" w:space="0" w:color="auto"/>
              <w:right w:val="nil"/>
            </w:tcBorders>
          </w:tcPr>
          <w:p w14:paraId="37D67568" w14:textId="77777777" w:rsidR="00186949" w:rsidRPr="00DB03F7" w:rsidRDefault="00186949" w:rsidP="00186949">
            <w:pPr>
              <w:widowControl w:val="0"/>
              <w:autoSpaceDE w:val="0"/>
              <w:autoSpaceDN w:val="0"/>
              <w:adjustRightInd w:val="0"/>
              <w:spacing w:line="240" w:lineRule="auto"/>
              <w:ind w:firstLine="284"/>
              <w:jc w:val="both"/>
              <w:rPr>
                <w:rPrChange w:id="906" w:author="Sergio Barona" w:date="2024-02-12T23:22:00Z">
                  <w:rPr>
                    <w:lang w:val="es-ES_tradnl"/>
                  </w:rPr>
                </w:rPrChange>
              </w:rPr>
            </w:pPr>
            <w:r w:rsidRPr="00DB03F7">
              <w:rPr>
                <w:rPrChange w:id="907" w:author="Sergio Barona" w:date="2024-02-12T23:22:00Z">
                  <w:rPr>
                    <w:lang w:val="es-ES_tradnl"/>
                  </w:rPr>
                </w:rPrChange>
              </w:rPr>
              <w:t>49</w:t>
            </w:r>
          </w:p>
        </w:tc>
        <w:tc>
          <w:tcPr>
            <w:tcW w:w="1680" w:type="dxa"/>
            <w:tcBorders>
              <w:top w:val="nil"/>
              <w:left w:val="nil"/>
              <w:bottom w:val="single" w:sz="4" w:space="0" w:color="auto"/>
              <w:right w:val="nil"/>
            </w:tcBorders>
          </w:tcPr>
          <w:p w14:paraId="3962F711" w14:textId="77777777" w:rsidR="00186949" w:rsidRPr="00DB03F7" w:rsidRDefault="00186949" w:rsidP="00186949">
            <w:pPr>
              <w:widowControl w:val="0"/>
              <w:autoSpaceDE w:val="0"/>
              <w:autoSpaceDN w:val="0"/>
              <w:adjustRightInd w:val="0"/>
              <w:spacing w:line="240" w:lineRule="auto"/>
              <w:ind w:firstLine="284"/>
              <w:jc w:val="both"/>
              <w:rPr>
                <w:rPrChange w:id="908" w:author="Sergio Barona" w:date="2024-02-12T23:22:00Z">
                  <w:rPr>
                    <w:lang w:val="es-ES_tradnl"/>
                  </w:rPr>
                </w:rPrChange>
              </w:rPr>
            </w:pPr>
            <w:r w:rsidRPr="00DB03F7">
              <w:rPr>
                <w:rPrChange w:id="909" w:author="Sergio Barona" w:date="2024-02-12T23:22:00Z">
                  <w:rPr>
                    <w:lang w:val="es-ES_tradnl"/>
                  </w:rPr>
                </w:rPrChange>
              </w:rPr>
              <w:t>44</w:t>
            </w:r>
          </w:p>
        </w:tc>
        <w:tc>
          <w:tcPr>
            <w:tcW w:w="1833" w:type="dxa"/>
            <w:tcBorders>
              <w:top w:val="nil"/>
              <w:left w:val="nil"/>
              <w:bottom w:val="single" w:sz="4" w:space="0" w:color="auto"/>
              <w:right w:val="nil"/>
            </w:tcBorders>
          </w:tcPr>
          <w:p w14:paraId="24AD0A50" w14:textId="77777777" w:rsidR="00186949" w:rsidRPr="00DB03F7" w:rsidRDefault="00186949" w:rsidP="00186949">
            <w:pPr>
              <w:widowControl w:val="0"/>
              <w:autoSpaceDE w:val="0"/>
              <w:autoSpaceDN w:val="0"/>
              <w:adjustRightInd w:val="0"/>
              <w:spacing w:line="240" w:lineRule="auto"/>
              <w:ind w:firstLine="284"/>
              <w:jc w:val="both"/>
              <w:rPr>
                <w:rPrChange w:id="910" w:author="Sergio Barona" w:date="2024-02-12T23:22:00Z">
                  <w:rPr>
                    <w:lang w:val="es-ES_tradnl"/>
                  </w:rPr>
                </w:rPrChange>
              </w:rPr>
            </w:pPr>
            <w:r w:rsidRPr="00DB03F7">
              <w:rPr>
                <w:rPrChange w:id="911" w:author="Sergio Barona" w:date="2024-02-12T23:22:00Z">
                  <w:rPr>
                    <w:lang w:val="es-ES_tradnl"/>
                  </w:rPr>
                </w:rPrChange>
              </w:rPr>
              <w:t>41</w:t>
            </w:r>
          </w:p>
        </w:tc>
      </w:tr>
    </w:tbl>
    <w:p w14:paraId="23C81825" w14:textId="6D5835B0" w:rsidR="00186949" w:rsidRPr="00DB03F7" w:rsidRDefault="00445298" w:rsidP="00445298">
      <w:pPr>
        <w:spacing w:line="240" w:lineRule="auto"/>
        <w:jc w:val="both"/>
      </w:pPr>
      <w:bookmarkStart w:id="912" w:name="_Toc151562035"/>
      <w:r w:rsidRPr="00DB03F7">
        <w:t>T-statistics are reported in parentheses.  *, ** and *** indicate significance at 10%, 5% and 1% levels, respectively.</w:t>
      </w:r>
    </w:p>
    <w:p w14:paraId="6C10A2DC" w14:textId="77777777" w:rsidR="00DE6D61" w:rsidRPr="00DB03F7" w:rsidRDefault="00DE6D61" w:rsidP="00445298">
      <w:pPr>
        <w:spacing w:line="240" w:lineRule="auto"/>
        <w:jc w:val="both"/>
      </w:pPr>
    </w:p>
    <w:bookmarkEnd w:id="912"/>
    <w:p w14:paraId="4E53133D" w14:textId="27900544" w:rsidR="00186949" w:rsidRPr="00DB03F7" w:rsidRDefault="00697B70" w:rsidP="00186949">
      <w:pPr>
        <w:pStyle w:val="Prrafodelista"/>
        <w:numPr>
          <w:ilvl w:val="0"/>
          <w:numId w:val="5"/>
        </w:numPr>
        <w:spacing w:line="240" w:lineRule="auto"/>
        <w:jc w:val="both"/>
        <w:rPr>
          <w:b/>
          <w:bCs/>
          <w:rPrChange w:id="913" w:author="Sergio Barona" w:date="2024-02-12T23:22:00Z">
            <w:rPr>
              <w:b/>
              <w:bCs/>
              <w:lang w:val="es-ES_tradnl"/>
            </w:rPr>
          </w:rPrChange>
        </w:rPr>
      </w:pPr>
      <w:r w:rsidRPr="00DB03F7">
        <w:rPr>
          <w:b/>
          <w:bCs/>
          <w:rPrChange w:id="914" w:author="Sergio Barona" w:date="2024-02-12T23:22:00Z">
            <w:rPr>
              <w:b/>
              <w:bCs/>
              <w:lang w:val="es-ES_tradnl"/>
            </w:rPr>
          </w:rPrChange>
        </w:rPr>
        <w:t>Weighted Index</w:t>
      </w:r>
    </w:p>
    <w:p w14:paraId="49A59E3B" w14:textId="154003A8" w:rsidR="00697B70" w:rsidRPr="00DB03F7" w:rsidRDefault="00697B70" w:rsidP="00186949">
      <w:pPr>
        <w:spacing w:line="240" w:lineRule="auto"/>
        <w:ind w:firstLine="284"/>
        <w:jc w:val="both"/>
      </w:pPr>
      <w:r w:rsidRPr="00DB03F7">
        <w:t xml:space="preserve">Next, it has been </w:t>
      </w:r>
      <w:r w:rsidR="00DE6D61" w:rsidRPr="00DB03F7">
        <w:t>suggested</w:t>
      </w:r>
      <w:r w:rsidRPr="00DB03F7">
        <w:t xml:space="preserve"> that the variables chosen to </w:t>
      </w:r>
      <w:r w:rsidR="006F18AA" w:rsidRPr="00DB03F7">
        <w:t>build</w:t>
      </w:r>
      <w:r w:rsidRPr="00DB03F7">
        <w:t xml:space="preserve"> the index of religious tolerance can contribute differentially to the index</w:t>
      </w:r>
      <w:r w:rsidR="00DE6D61" w:rsidRPr="00DB03F7">
        <w:t>,</w:t>
      </w:r>
      <w:r w:rsidRPr="00DB03F7">
        <w:t xml:space="preserve"> and not as a simple average. In response to Nussbaum's proposal (2012), we </w:t>
      </w:r>
      <w:r w:rsidR="00DE6D61" w:rsidRPr="00DB03F7">
        <w:t>believe</w:t>
      </w:r>
      <w:r w:rsidRPr="00DB03F7">
        <w:t xml:space="preserve"> that questions </w:t>
      </w:r>
      <w:r w:rsidR="00DE6D61" w:rsidRPr="00DB03F7">
        <w:t>regarding</w:t>
      </w:r>
      <w:r w:rsidRPr="00DB03F7">
        <w:t xml:space="preserve"> the consideration of other religions as acceptable</w:t>
      </w:r>
      <w:r w:rsidR="00927AAF" w:rsidRPr="00DB03F7">
        <w:t>,</w:t>
      </w:r>
      <w:r w:rsidRPr="00DB03F7">
        <w:t xml:space="preserve"> and the criterion of a critical perspective in the apparent conflict between science and religion, can contribute </w:t>
      </w:r>
      <w:r w:rsidR="00DE6D61" w:rsidRPr="00DB03F7">
        <w:t>to a greater extent</w:t>
      </w:r>
      <w:r w:rsidRPr="00DB03F7">
        <w:t xml:space="preserve"> to the structuring of an index of religious tolerance</w:t>
      </w:r>
      <w:r w:rsidR="00DE6D61" w:rsidRPr="00DB03F7">
        <w:t>.</w:t>
      </w:r>
      <w:r w:rsidRPr="00DB03F7">
        <w:t xml:space="preserve"> On the other hand, questions </w:t>
      </w:r>
      <w:r w:rsidR="00DE6D61" w:rsidRPr="00DB03F7">
        <w:t>on</w:t>
      </w:r>
      <w:r w:rsidRPr="00DB03F7">
        <w:t xml:space="preserve"> the meaning of religion </w:t>
      </w:r>
      <w:r w:rsidR="00DE6D61" w:rsidRPr="00DB03F7">
        <w:t>linked</w:t>
      </w:r>
      <w:r w:rsidRPr="00DB03F7">
        <w:t xml:space="preserve"> to life in this world</w:t>
      </w:r>
      <w:r w:rsidR="00DE6D61" w:rsidRPr="00DB03F7">
        <w:t>,</w:t>
      </w:r>
      <w:r w:rsidRPr="00DB03F7">
        <w:t xml:space="preserve"> and the </w:t>
      </w:r>
      <w:r w:rsidR="00A55EFF" w:rsidRPr="00DB03F7">
        <w:t>inclination</w:t>
      </w:r>
      <w:r w:rsidRPr="00DB03F7">
        <w:t xml:space="preserve"> to do good have been </w:t>
      </w:r>
      <w:r w:rsidR="00A55EFF" w:rsidRPr="00DB03F7">
        <w:t>treated as</w:t>
      </w:r>
      <w:r w:rsidRPr="00DB03F7">
        <w:t xml:space="preserve"> signs of tolerance to a lesser </w:t>
      </w:r>
      <w:r w:rsidR="00A55EFF" w:rsidRPr="00DB03F7">
        <w:t>degree</w:t>
      </w:r>
      <w:r w:rsidRPr="00DB03F7">
        <w:t xml:space="preserve"> than the first two questions. Thus, a weighted index of religious tolerance has been constructed with the weighting shown in Table 6.</w:t>
      </w:r>
    </w:p>
    <w:p w14:paraId="151312D7" w14:textId="75923489" w:rsidR="00186949" w:rsidRPr="00DB03F7" w:rsidRDefault="00186949" w:rsidP="00186949">
      <w:pPr>
        <w:spacing w:line="240" w:lineRule="auto"/>
        <w:ind w:firstLine="284"/>
        <w:jc w:val="both"/>
        <w:rPr>
          <w:b/>
          <w:bCs/>
        </w:rPr>
      </w:pPr>
      <w:r w:rsidRPr="00DB03F7">
        <w:rPr>
          <w:b/>
          <w:bCs/>
        </w:rPr>
        <w:t>Tabl</w:t>
      </w:r>
      <w:r w:rsidR="00697B70" w:rsidRPr="00DB03F7">
        <w:rPr>
          <w:b/>
          <w:bCs/>
        </w:rPr>
        <w:t>e</w:t>
      </w:r>
      <w:r w:rsidRPr="00DB03F7">
        <w:rPr>
          <w:b/>
          <w:bCs/>
        </w:rPr>
        <w:t xml:space="preserve"> 6</w:t>
      </w:r>
    </w:p>
    <w:p w14:paraId="17C67309" w14:textId="7F02ECC6" w:rsidR="00186949" w:rsidRPr="00DB03F7" w:rsidRDefault="00697B70" w:rsidP="00186949">
      <w:pPr>
        <w:spacing w:line="240" w:lineRule="auto"/>
        <w:ind w:firstLine="284"/>
        <w:jc w:val="both"/>
      </w:pPr>
      <w:r w:rsidRPr="00DB03F7">
        <w:t xml:space="preserve"> Weighting of the components in the weighted index of religious tolerance.</w:t>
      </w:r>
    </w:p>
    <w:tbl>
      <w:tblPr>
        <w:tblW w:w="9325" w:type="dxa"/>
        <w:tblLayout w:type="fixed"/>
        <w:tblLook w:val="0000" w:firstRow="0" w:lastRow="0" w:firstColumn="0" w:lastColumn="0" w:noHBand="0" w:noVBand="0"/>
      </w:tblPr>
      <w:tblGrid>
        <w:gridCol w:w="6069"/>
        <w:gridCol w:w="3256"/>
      </w:tblGrid>
      <w:tr w:rsidR="007C13C9" w:rsidRPr="00DB03F7" w14:paraId="4E96489E" w14:textId="77777777" w:rsidTr="00117649">
        <w:trPr>
          <w:trHeight w:val="402"/>
        </w:trPr>
        <w:tc>
          <w:tcPr>
            <w:tcW w:w="6069" w:type="dxa"/>
            <w:tcBorders>
              <w:top w:val="single" w:sz="4" w:space="0" w:color="auto"/>
              <w:left w:val="nil"/>
              <w:bottom w:val="single" w:sz="10" w:space="0" w:color="auto"/>
              <w:right w:val="nil"/>
            </w:tcBorders>
          </w:tcPr>
          <w:p w14:paraId="3337EB33" w14:textId="77777777" w:rsidR="00186949" w:rsidRPr="00DB03F7" w:rsidRDefault="00186949" w:rsidP="00186949">
            <w:pPr>
              <w:widowControl w:val="0"/>
              <w:autoSpaceDE w:val="0"/>
              <w:autoSpaceDN w:val="0"/>
              <w:adjustRightInd w:val="0"/>
              <w:spacing w:line="240" w:lineRule="auto"/>
              <w:ind w:firstLine="284"/>
              <w:rPr>
                <w:rPrChange w:id="915" w:author="Sergio Barona" w:date="2024-02-12T23:22:00Z">
                  <w:rPr>
                    <w:lang w:val="es-ES_tradnl"/>
                  </w:rPr>
                </w:rPrChange>
              </w:rPr>
            </w:pPr>
            <w:r w:rsidRPr="00DB03F7">
              <w:rPr>
                <w:rPrChange w:id="916" w:author="Sergio Barona" w:date="2024-02-12T23:22:00Z">
                  <w:rPr>
                    <w:lang w:val="es-ES_tradnl"/>
                  </w:rPr>
                </w:rPrChange>
              </w:rPr>
              <w:lastRenderedPageBreak/>
              <w:t xml:space="preserve">Variable </w:t>
            </w:r>
          </w:p>
        </w:tc>
        <w:tc>
          <w:tcPr>
            <w:tcW w:w="3256" w:type="dxa"/>
            <w:tcBorders>
              <w:top w:val="single" w:sz="4" w:space="0" w:color="auto"/>
              <w:left w:val="nil"/>
              <w:bottom w:val="single" w:sz="10" w:space="0" w:color="auto"/>
              <w:right w:val="nil"/>
            </w:tcBorders>
          </w:tcPr>
          <w:p w14:paraId="0346CF95" w14:textId="3F9B66E1" w:rsidR="00186949" w:rsidRPr="00DB03F7" w:rsidRDefault="00697B70" w:rsidP="00186949">
            <w:pPr>
              <w:widowControl w:val="0"/>
              <w:autoSpaceDE w:val="0"/>
              <w:autoSpaceDN w:val="0"/>
              <w:adjustRightInd w:val="0"/>
              <w:spacing w:line="240" w:lineRule="auto"/>
              <w:ind w:firstLine="284"/>
              <w:jc w:val="both"/>
              <w:rPr>
                <w:rPrChange w:id="917" w:author="Sergio Barona" w:date="2024-02-12T23:22:00Z">
                  <w:rPr>
                    <w:lang w:val="es-ES_tradnl"/>
                  </w:rPr>
                </w:rPrChange>
              </w:rPr>
            </w:pPr>
            <w:r w:rsidRPr="00DB03F7">
              <w:rPr>
                <w:rPrChange w:id="918" w:author="Sergio Barona" w:date="2024-02-12T23:22:00Z">
                  <w:rPr>
                    <w:lang w:val="es-ES_tradnl"/>
                  </w:rPr>
                </w:rPrChange>
              </w:rPr>
              <w:t>Weighting</w:t>
            </w:r>
          </w:p>
        </w:tc>
      </w:tr>
      <w:tr w:rsidR="007C13C9" w:rsidRPr="00DB03F7" w14:paraId="3AD786EB" w14:textId="77777777" w:rsidTr="00117649">
        <w:trPr>
          <w:trHeight w:val="160"/>
        </w:trPr>
        <w:tc>
          <w:tcPr>
            <w:tcW w:w="6069" w:type="dxa"/>
            <w:tcBorders>
              <w:top w:val="nil"/>
              <w:left w:val="nil"/>
              <w:right w:val="nil"/>
            </w:tcBorders>
          </w:tcPr>
          <w:p w14:paraId="766CA5CC" w14:textId="5EF76DD3" w:rsidR="00186949" w:rsidRPr="00DB03F7" w:rsidRDefault="00186949" w:rsidP="00186949">
            <w:pPr>
              <w:widowControl w:val="0"/>
              <w:autoSpaceDE w:val="0"/>
              <w:autoSpaceDN w:val="0"/>
              <w:adjustRightInd w:val="0"/>
              <w:spacing w:line="240" w:lineRule="auto"/>
              <w:ind w:firstLine="284"/>
              <w:rPr>
                <w:rPrChange w:id="919" w:author="Sergio Barona" w:date="2024-02-12T23:22:00Z">
                  <w:rPr>
                    <w:lang w:val="es-ES_tradnl"/>
                  </w:rPr>
                </w:rPrChange>
              </w:rPr>
            </w:pPr>
            <w:r w:rsidRPr="00DB03F7">
              <w:rPr>
                <w:rPrChange w:id="920" w:author="Sergio Barona" w:date="2024-02-12T23:22:00Z">
                  <w:rPr>
                    <w:lang w:val="es-ES_tradnl"/>
                  </w:rPr>
                </w:rPrChange>
              </w:rPr>
              <w:t>Relig</w:t>
            </w:r>
            <w:r w:rsidR="00697B70" w:rsidRPr="00DB03F7">
              <w:rPr>
                <w:rPrChange w:id="921" w:author="Sergio Barona" w:date="2024-02-12T23:22:00Z">
                  <w:rPr>
                    <w:lang w:val="es-ES_tradnl"/>
                  </w:rPr>
                </w:rPrChange>
              </w:rPr>
              <w:t>ion</w:t>
            </w:r>
            <w:r w:rsidRPr="00DB03F7">
              <w:rPr>
                <w:rPrChange w:id="922" w:author="Sergio Barona" w:date="2024-02-12T23:22:00Z">
                  <w:rPr>
                    <w:lang w:val="es-ES_tradnl"/>
                  </w:rPr>
                </w:rPrChange>
              </w:rPr>
              <w:t xml:space="preserve"> </w:t>
            </w:r>
            <w:r w:rsidR="00697B70" w:rsidRPr="00DB03F7">
              <w:rPr>
                <w:rPrChange w:id="923" w:author="Sergio Barona" w:date="2024-02-12T23:22:00Z">
                  <w:rPr>
                    <w:lang w:val="es-ES_tradnl"/>
                  </w:rPr>
                </w:rPrChange>
              </w:rPr>
              <w:t>and</w:t>
            </w:r>
            <w:r w:rsidRPr="00DB03F7">
              <w:rPr>
                <w:rPrChange w:id="924" w:author="Sergio Barona" w:date="2024-02-12T23:22:00Z">
                  <w:rPr>
                    <w:lang w:val="es-ES_tradnl"/>
                  </w:rPr>
                </w:rPrChange>
              </w:rPr>
              <w:t xml:space="preserve"> </w:t>
            </w:r>
            <w:r w:rsidR="00697B70" w:rsidRPr="00DB03F7">
              <w:rPr>
                <w:rPrChange w:id="925" w:author="Sergio Barona" w:date="2024-02-12T23:22:00Z">
                  <w:rPr>
                    <w:lang w:val="es-ES_tradnl"/>
                  </w:rPr>
                </w:rPrChange>
              </w:rPr>
              <w:t>science</w:t>
            </w:r>
          </w:p>
        </w:tc>
        <w:tc>
          <w:tcPr>
            <w:tcW w:w="3256" w:type="dxa"/>
            <w:tcBorders>
              <w:top w:val="nil"/>
              <w:left w:val="nil"/>
              <w:right w:val="nil"/>
            </w:tcBorders>
          </w:tcPr>
          <w:p w14:paraId="41217021" w14:textId="77777777" w:rsidR="00186949" w:rsidRPr="00DB03F7" w:rsidRDefault="00186949" w:rsidP="00186949">
            <w:pPr>
              <w:widowControl w:val="0"/>
              <w:autoSpaceDE w:val="0"/>
              <w:autoSpaceDN w:val="0"/>
              <w:adjustRightInd w:val="0"/>
              <w:spacing w:line="240" w:lineRule="auto"/>
              <w:ind w:firstLine="284"/>
              <w:jc w:val="both"/>
              <w:rPr>
                <w:rPrChange w:id="926" w:author="Sergio Barona" w:date="2024-02-12T23:22:00Z">
                  <w:rPr>
                    <w:lang w:val="es-ES_tradnl"/>
                  </w:rPr>
                </w:rPrChange>
              </w:rPr>
            </w:pPr>
            <w:r w:rsidRPr="00DB03F7">
              <w:rPr>
                <w:rPrChange w:id="927" w:author="Sergio Barona" w:date="2024-02-12T23:22:00Z">
                  <w:rPr>
                    <w:lang w:val="es-ES_tradnl"/>
                  </w:rPr>
                </w:rPrChange>
              </w:rPr>
              <w:t>0.3</w:t>
            </w:r>
          </w:p>
        </w:tc>
      </w:tr>
      <w:tr w:rsidR="007C13C9" w:rsidRPr="00DB03F7" w14:paraId="3CFAA4D3" w14:textId="77777777" w:rsidTr="00117649">
        <w:trPr>
          <w:trHeight w:val="402"/>
        </w:trPr>
        <w:tc>
          <w:tcPr>
            <w:tcW w:w="6069" w:type="dxa"/>
            <w:tcBorders>
              <w:top w:val="nil"/>
              <w:left w:val="nil"/>
              <w:bottom w:val="nil"/>
              <w:right w:val="nil"/>
            </w:tcBorders>
          </w:tcPr>
          <w:p w14:paraId="795FB28B" w14:textId="5D0E77FB" w:rsidR="00186949" w:rsidRPr="00DB03F7" w:rsidRDefault="00697B70" w:rsidP="00186949">
            <w:pPr>
              <w:widowControl w:val="0"/>
              <w:autoSpaceDE w:val="0"/>
              <w:autoSpaceDN w:val="0"/>
              <w:adjustRightInd w:val="0"/>
              <w:spacing w:line="240" w:lineRule="auto"/>
              <w:ind w:firstLine="284"/>
            </w:pPr>
            <w:r w:rsidRPr="00DB03F7">
              <w:t>Meaning of religion: do good</w:t>
            </w:r>
          </w:p>
        </w:tc>
        <w:tc>
          <w:tcPr>
            <w:tcW w:w="3256" w:type="dxa"/>
            <w:tcBorders>
              <w:top w:val="nil"/>
              <w:left w:val="nil"/>
              <w:bottom w:val="nil"/>
              <w:right w:val="nil"/>
            </w:tcBorders>
          </w:tcPr>
          <w:p w14:paraId="67518225" w14:textId="77777777" w:rsidR="00186949" w:rsidRPr="00DB03F7" w:rsidRDefault="00186949" w:rsidP="00186949">
            <w:pPr>
              <w:widowControl w:val="0"/>
              <w:autoSpaceDE w:val="0"/>
              <w:autoSpaceDN w:val="0"/>
              <w:adjustRightInd w:val="0"/>
              <w:spacing w:line="240" w:lineRule="auto"/>
              <w:ind w:firstLine="284"/>
              <w:jc w:val="both"/>
              <w:rPr>
                <w:rPrChange w:id="928" w:author="Sergio Barona" w:date="2024-02-12T23:22:00Z">
                  <w:rPr>
                    <w:lang w:val="es-ES_tradnl"/>
                  </w:rPr>
                </w:rPrChange>
              </w:rPr>
            </w:pPr>
            <w:r w:rsidRPr="00DB03F7">
              <w:rPr>
                <w:rPrChange w:id="929" w:author="Sergio Barona" w:date="2024-02-12T23:22:00Z">
                  <w:rPr>
                    <w:lang w:val="es-ES_tradnl"/>
                  </w:rPr>
                </w:rPrChange>
              </w:rPr>
              <w:t>0.2</w:t>
            </w:r>
          </w:p>
        </w:tc>
      </w:tr>
      <w:tr w:rsidR="007C13C9" w:rsidRPr="00DB03F7" w14:paraId="6FE9C715" w14:textId="77777777" w:rsidTr="00117649">
        <w:trPr>
          <w:trHeight w:val="168"/>
        </w:trPr>
        <w:tc>
          <w:tcPr>
            <w:tcW w:w="6069" w:type="dxa"/>
            <w:tcBorders>
              <w:top w:val="nil"/>
              <w:left w:val="nil"/>
              <w:bottom w:val="nil"/>
              <w:right w:val="nil"/>
            </w:tcBorders>
          </w:tcPr>
          <w:p w14:paraId="76921541" w14:textId="3DB6A963" w:rsidR="00186949" w:rsidRPr="00DB03F7" w:rsidRDefault="00697B70" w:rsidP="00186949">
            <w:pPr>
              <w:widowControl w:val="0"/>
              <w:autoSpaceDE w:val="0"/>
              <w:autoSpaceDN w:val="0"/>
              <w:adjustRightInd w:val="0"/>
              <w:spacing w:line="240" w:lineRule="auto"/>
              <w:ind w:firstLine="284"/>
            </w:pPr>
            <w:r w:rsidRPr="00DB03F7">
              <w:t>Meaning of religión: this world</w:t>
            </w:r>
          </w:p>
        </w:tc>
        <w:tc>
          <w:tcPr>
            <w:tcW w:w="3256" w:type="dxa"/>
            <w:tcBorders>
              <w:top w:val="nil"/>
              <w:left w:val="nil"/>
              <w:bottom w:val="nil"/>
              <w:right w:val="nil"/>
            </w:tcBorders>
          </w:tcPr>
          <w:p w14:paraId="5D466050" w14:textId="77777777" w:rsidR="00186949" w:rsidRPr="00DB03F7" w:rsidRDefault="00186949" w:rsidP="00186949">
            <w:pPr>
              <w:widowControl w:val="0"/>
              <w:autoSpaceDE w:val="0"/>
              <w:autoSpaceDN w:val="0"/>
              <w:adjustRightInd w:val="0"/>
              <w:spacing w:line="240" w:lineRule="auto"/>
              <w:ind w:firstLine="284"/>
              <w:jc w:val="both"/>
              <w:rPr>
                <w:rPrChange w:id="930" w:author="Sergio Barona" w:date="2024-02-12T23:22:00Z">
                  <w:rPr>
                    <w:lang w:val="es-ES_tradnl"/>
                  </w:rPr>
                </w:rPrChange>
              </w:rPr>
            </w:pPr>
            <w:r w:rsidRPr="00DB03F7">
              <w:rPr>
                <w:rPrChange w:id="931" w:author="Sergio Barona" w:date="2024-02-12T23:22:00Z">
                  <w:rPr>
                    <w:lang w:val="es-ES_tradnl"/>
                  </w:rPr>
                </w:rPrChange>
              </w:rPr>
              <w:t>0.2</w:t>
            </w:r>
          </w:p>
        </w:tc>
      </w:tr>
      <w:tr w:rsidR="007833E6" w:rsidRPr="00DB03F7" w14:paraId="7970B1B9" w14:textId="77777777" w:rsidTr="00117649">
        <w:trPr>
          <w:trHeight w:val="299"/>
        </w:trPr>
        <w:tc>
          <w:tcPr>
            <w:tcW w:w="6069" w:type="dxa"/>
            <w:tcBorders>
              <w:top w:val="nil"/>
              <w:left w:val="nil"/>
              <w:bottom w:val="single" w:sz="4" w:space="0" w:color="auto"/>
              <w:right w:val="nil"/>
            </w:tcBorders>
          </w:tcPr>
          <w:p w14:paraId="768771A7" w14:textId="3E775557" w:rsidR="00186949" w:rsidRPr="00DB03F7" w:rsidRDefault="00697B70" w:rsidP="00186949">
            <w:pPr>
              <w:widowControl w:val="0"/>
              <w:autoSpaceDE w:val="0"/>
              <w:autoSpaceDN w:val="0"/>
              <w:adjustRightInd w:val="0"/>
              <w:spacing w:line="240" w:lineRule="auto"/>
              <w:ind w:firstLine="284"/>
              <w:rPr>
                <w:rPrChange w:id="932" w:author="Sergio Barona" w:date="2024-02-12T23:22:00Z">
                  <w:rPr>
                    <w:lang w:val="es-ES_tradnl"/>
                  </w:rPr>
                </w:rPrChange>
              </w:rPr>
            </w:pPr>
            <w:r w:rsidRPr="00DB03F7">
              <w:rPr>
                <w:rPrChange w:id="933" w:author="Sergio Barona" w:date="2024-02-12T23:22:00Z">
                  <w:rPr>
                    <w:lang w:val="es-ES_tradnl"/>
                  </w:rPr>
                </w:rPrChange>
              </w:rPr>
              <w:t xml:space="preserve">Acceptable </w:t>
            </w:r>
            <w:r w:rsidR="00186949" w:rsidRPr="00DB03F7">
              <w:rPr>
                <w:rPrChange w:id="934" w:author="Sergio Barona" w:date="2024-02-12T23:22:00Z">
                  <w:rPr>
                    <w:lang w:val="es-ES_tradnl"/>
                  </w:rPr>
                </w:rPrChange>
              </w:rPr>
              <w:t>Religion</w:t>
            </w:r>
            <w:r w:rsidRPr="00DB03F7">
              <w:rPr>
                <w:rPrChange w:id="935" w:author="Sergio Barona" w:date="2024-02-12T23:22:00Z">
                  <w:rPr>
                    <w:lang w:val="es-ES_tradnl"/>
                  </w:rPr>
                </w:rPrChange>
              </w:rPr>
              <w:t>s</w:t>
            </w:r>
          </w:p>
        </w:tc>
        <w:tc>
          <w:tcPr>
            <w:tcW w:w="3256" w:type="dxa"/>
            <w:tcBorders>
              <w:top w:val="nil"/>
              <w:left w:val="nil"/>
              <w:bottom w:val="single" w:sz="4" w:space="0" w:color="auto"/>
              <w:right w:val="nil"/>
            </w:tcBorders>
          </w:tcPr>
          <w:p w14:paraId="45200BC7" w14:textId="77777777" w:rsidR="00186949" w:rsidRPr="00DB03F7" w:rsidRDefault="00186949" w:rsidP="00186949">
            <w:pPr>
              <w:widowControl w:val="0"/>
              <w:autoSpaceDE w:val="0"/>
              <w:autoSpaceDN w:val="0"/>
              <w:adjustRightInd w:val="0"/>
              <w:spacing w:line="240" w:lineRule="auto"/>
              <w:ind w:firstLine="284"/>
              <w:jc w:val="both"/>
              <w:rPr>
                <w:rPrChange w:id="936" w:author="Sergio Barona" w:date="2024-02-12T23:22:00Z">
                  <w:rPr>
                    <w:lang w:val="es-ES_tradnl"/>
                  </w:rPr>
                </w:rPrChange>
              </w:rPr>
            </w:pPr>
            <w:r w:rsidRPr="00DB03F7">
              <w:rPr>
                <w:rPrChange w:id="937" w:author="Sergio Barona" w:date="2024-02-12T23:22:00Z">
                  <w:rPr>
                    <w:lang w:val="es-ES_tradnl"/>
                  </w:rPr>
                </w:rPrChange>
              </w:rPr>
              <w:t>0.3</w:t>
            </w:r>
          </w:p>
        </w:tc>
      </w:tr>
    </w:tbl>
    <w:p w14:paraId="2243DA43" w14:textId="77777777" w:rsidR="009B59E7" w:rsidRPr="00DB03F7" w:rsidRDefault="009B59E7" w:rsidP="00186949">
      <w:pPr>
        <w:spacing w:line="240" w:lineRule="auto"/>
        <w:ind w:firstLine="284"/>
        <w:jc w:val="both"/>
      </w:pPr>
    </w:p>
    <w:p w14:paraId="591C5392" w14:textId="2CF0677D" w:rsidR="009B59E7" w:rsidRPr="00DB03F7" w:rsidRDefault="009B59E7" w:rsidP="00186949">
      <w:pPr>
        <w:spacing w:line="240" w:lineRule="auto"/>
        <w:ind w:firstLine="284"/>
        <w:jc w:val="both"/>
      </w:pPr>
      <w:r w:rsidRPr="00DB03F7">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DB03F7">
        <w:t xml:space="preserve">assist in corroborating </w:t>
      </w:r>
      <w:r w:rsidRPr="00DB03F7">
        <w:t xml:space="preserve">the hypothesis we </w:t>
      </w:r>
      <w:r w:rsidR="00646145" w:rsidRPr="00DB03F7">
        <w:t xml:space="preserve">have </w:t>
      </w:r>
      <w:r w:rsidRPr="00DB03F7">
        <w:t>w</w:t>
      </w:r>
      <w:r w:rsidR="00136F78" w:rsidRPr="00DB03F7">
        <w:t>ished</w:t>
      </w:r>
      <w:r w:rsidRPr="00DB03F7">
        <w:t xml:space="preserve"> to defend.</w:t>
      </w:r>
    </w:p>
    <w:p w14:paraId="6DACB23C" w14:textId="2A135AC2" w:rsidR="009B59E7" w:rsidRPr="00DB03F7" w:rsidRDefault="009B59E7" w:rsidP="00186949">
      <w:pPr>
        <w:spacing w:line="240" w:lineRule="auto"/>
        <w:ind w:firstLine="284"/>
        <w:jc w:val="both"/>
      </w:pPr>
    </w:p>
    <w:p w14:paraId="438D9540" w14:textId="29A38ABF" w:rsidR="00A85817" w:rsidRPr="00DB03F7" w:rsidRDefault="00A85817" w:rsidP="00186949">
      <w:pPr>
        <w:spacing w:line="240" w:lineRule="auto"/>
        <w:ind w:firstLine="284"/>
        <w:jc w:val="both"/>
      </w:pPr>
    </w:p>
    <w:p w14:paraId="020E9AB5" w14:textId="0551B2A7" w:rsidR="00A85817" w:rsidRPr="00DB03F7" w:rsidRDefault="00A85817" w:rsidP="00186949">
      <w:pPr>
        <w:spacing w:line="240" w:lineRule="auto"/>
        <w:ind w:firstLine="284"/>
        <w:jc w:val="both"/>
      </w:pPr>
    </w:p>
    <w:p w14:paraId="2A3F5A2F" w14:textId="77777777" w:rsidR="00A85817" w:rsidRPr="00DB03F7" w:rsidRDefault="00A85817" w:rsidP="00186949">
      <w:pPr>
        <w:spacing w:line="240" w:lineRule="auto"/>
        <w:ind w:firstLine="284"/>
        <w:jc w:val="both"/>
      </w:pPr>
    </w:p>
    <w:p w14:paraId="025A74EE" w14:textId="797E3FA0" w:rsidR="00186949" w:rsidRPr="00DB03F7" w:rsidRDefault="00186949" w:rsidP="00186949">
      <w:pPr>
        <w:spacing w:line="240" w:lineRule="auto"/>
        <w:ind w:firstLine="284"/>
        <w:jc w:val="both"/>
        <w:rPr>
          <w:b/>
          <w:bCs/>
        </w:rPr>
      </w:pPr>
      <w:r w:rsidRPr="00DB03F7">
        <w:rPr>
          <w:b/>
          <w:bCs/>
        </w:rPr>
        <w:t>Tabl</w:t>
      </w:r>
      <w:r w:rsidR="009B59E7" w:rsidRPr="00DB03F7">
        <w:rPr>
          <w:b/>
          <w:bCs/>
        </w:rPr>
        <w:t>e</w:t>
      </w:r>
      <w:r w:rsidRPr="00DB03F7">
        <w:rPr>
          <w:b/>
          <w:bCs/>
        </w:rPr>
        <w:t xml:space="preserve"> 7</w:t>
      </w:r>
    </w:p>
    <w:p w14:paraId="63446F94" w14:textId="1C8BAD3E" w:rsidR="00186949" w:rsidRPr="00DB03F7" w:rsidRDefault="009B59E7" w:rsidP="009B59E7">
      <w:pPr>
        <w:spacing w:line="240" w:lineRule="auto"/>
        <w:jc w:val="both"/>
      </w:pPr>
      <w:r w:rsidRPr="00DB03F7">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DB03F7"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DB03F7" w:rsidRDefault="009B59E7" w:rsidP="00186949">
            <w:pPr>
              <w:widowControl w:val="0"/>
              <w:autoSpaceDE w:val="0"/>
              <w:autoSpaceDN w:val="0"/>
              <w:adjustRightInd w:val="0"/>
              <w:spacing w:line="240" w:lineRule="auto"/>
              <w:ind w:firstLine="284"/>
              <w:rPr>
                <w:rPrChange w:id="938" w:author="Sergio Barona" w:date="2024-02-12T23:22:00Z">
                  <w:rPr>
                    <w:lang w:val="es-ES_tradnl"/>
                  </w:rPr>
                </w:rPrChange>
              </w:rPr>
            </w:pPr>
            <w:r w:rsidRPr="00DB03F7">
              <w:rPr>
                <w:rPrChange w:id="939" w:author="Sergio Barona" w:date="2024-02-12T23:22:00Z">
                  <w:rPr>
                    <w:lang w:val="es-ES_tradnl"/>
                  </w:rPr>
                </w:rPrChange>
              </w:rPr>
              <w:t>Dependent variable</w:t>
            </w:r>
            <w:r w:rsidR="00186949" w:rsidRPr="00DB03F7">
              <w:rPr>
                <w:rPrChange w:id="940" w:author="Sergio Barona" w:date="2024-02-12T23:22:00Z">
                  <w:rPr>
                    <w:lang w:val="es-ES_tradnl"/>
                  </w:rPr>
                </w:rPrChange>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DB03F7" w:rsidRDefault="00186949" w:rsidP="00186949">
            <w:pPr>
              <w:widowControl w:val="0"/>
              <w:autoSpaceDE w:val="0"/>
              <w:autoSpaceDN w:val="0"/>
              <w:adjustRightInd w:val="0"/>
              <w:spacing w:line="240" w:lineRule="auto"/>
              <w:ind w:firstLine="284"/>
              <w:jc w:val="both"/>
              <w:rPr>
                <w:rPrChange w:id="941" w:author="Sergio Barona" w:date="2024-02-12T23:22:00Z">
                  <w:rPr>
                    <w:lang w:val="es-ES_tradnl"/>
                  </w:rPr>
                </w:rPrChange>
              </w:rPr>
            </w:pPr>
            <w:r w:rsidRPr="00DB03F7">
              <w:rPr>
                <w:rPrChange w:id="942" w:author="Sergio Barona" w:date="2024-02-12T23:22:00Z">
                  <w:rPr>
                    <w:lang w:val="es-ES_tradnl"/>
                  </w:rPr>
                </w:rPrChange>
              </w:rPr>
              <w:t>(1)</w:t>
            </w:r>
          </w:p>
        </w:tc>
        <w:tc>
          <w:tcPr>
            <w:tcW w:w="2110" w:type="dxa"/>
            <w:tcBorders>
              <w:top w:val="single" w:sz="4" w:space="0" w:color="auto"/>
              <w:left w:val="nil"/>
              <w:bottom w:val="single" w:sz="10" w:space="0" w:color="auto"/>
              <w:right w:val="nil"/>
            </w:tcBorders>
          </w:tcPr>
          <w:p w14:paraId="0040FBE9" w14:textId="77777777" w:rsidR="00186949" w:rsidRPr="00DB03F7" w:rsidRDefault="00186949" w:rsidP="00186949">
            <w:pPr>
              <w:widowControl w:val="0"/>
              <w:autoSpaceDE w:val="0"/>
              <w:autoSpaceDN w:val="0"/>
              <w:adjustRightInd w:val="0"/>
              <w:spacing w:line="240" w:lineRule="auto"/>
              <w:ind w:firstLine="284"/>
              <w:jc w:val="both"/>
              <w:rPr>
                <w:rPrChange w:id="943" w:author="Sergio Barona" w:date="2024-02-12T23:22:00Z">
                  <w:rPr>
                    <w:lang w:val="es-ES_tradnl"/>
                  </w:rPr>
                </w:rPrChange>
              </w:rPr>
            </w:pPr>
            <w:r w:rsidRPr="00DB03F7">
              <w:rPr>
                <w:rPrChange w:id="944" w:author="Sergio Barona" w:date="2024-02-12T23:22:00Z">
                  <w:rPr>
                    <w:lang w:val="es-ES_tradnl"/>
                  </w:rPr>
                </w:rPrChange>
              </w:rPr>
              <w:t>(2)</w:t>
            </w:r>
          </w:p>
        </w:tc>
      </w:tr>
      <w:tr w:rsidR="007C13C9" w:rsidRPr="00DB03F7" w14:paraId="714178ED" w14:textId="77777777" w:rsidTr="00117649">
        <w:trPr>
          <w:trHeight w:val="181"/>
        </w:trPr>
        <w:tc>
          <w:tcPr>
            <w:tcW w:w="4822" w:type="dxa"/>
            <w:tcBorders>
              <w:top w:val="nil"/>
              <w:left w:val="nil"/>
              <w:right w:val="nil"/>
            </w:tcBorders>
          </w:tcPr>
          <w:p w14:paraId="7F00661A" w14:textId="394781A9" w:rsidR="00186949" w:rsidRPr="00DB03F7" w:rsidRDefault="00D602A7" w:rsidP="00186949">
            <w:pPr>
              <w:widowControl w:val="0"/>
              <w:autoSpaceDE w:val="0"/>
              <w:autoSpaceDN w:val="0"/>
              <w:adjustRightInd w:val="0"/>
              <w:spacing w:line="240" w:lineRule="auto"/>
              <w:ind w:firstLine="284"/>
              <w:rPr>
                <w:rPrChange w:id="945" w:author="Sergio Barona" w:date="2024-02-12T23:22:00Z">
                  <w:rPr>
                    <w:lang w:val="es-ES_tradnl"/>
                  </w:rPr>
                </w:rPrChange>
              </w:rPr>
            </w:pPr>
            <w:r w:rsidRPr="00DB03F7">
              <w:rPr>
                <w:rPrChange w:id="946" w:author="Sergio Barona" w:date="2024-02-12T23:22:00Z">
                  <w:rPr>
                    <w:lang w:val="es-ES_tradnl"/>
                  </w:rPr>
                </w:rPrChange>
              </w:rPr>
              <w:t>Weighted Religious Tolerance Index</w:t>
            </w:r>
          </w:p>
        </w:tc>
        <w:tc>
          <w:tcPr>
            <w:tcW w:w="2411" w:type="dxa"/>
            <w:tcBorders>
              <w:top w:val="nil"/>
              <w:left w:val="nil"/>
              <w:right w:val="nil"/>
            </w:tcBorders>
          </w:tcPr>
          <w:p w14:paraId="4D59FB4A" w14:textId="77777777" w:rsidR="00186949" w:rsidRPr="00DB03F7" w:rsidRDefault="00186949" w:rsidP="00186949">
            <w:pPr>
              <w:widowControl w:val="0"/>
              <w:autoSpaceDE w:val="0"/>
              <w:autoSpaceDN w:val="0"/>
              <w:adjustRightInd w:val="0"/>
              <w:spacing w:line="240" w:lineRule="auto"/>
              <w:ind w:firstLine="284"/>
              <w:jc w:val="both"/>
              <w:rPr>
                <w:rPrChange w:id="947" w:author="Sergio Barona" w:date="2024-02-12T23:22:00Z">
                  <w:rPr>
                    <w:lang w:val="es-ES_tradnl"/>
                  </w:rPr>
                </w:rPrChange>
              </w:rPr>
            </w:pPr>
            <w:r w:rsidRPr="00DB03F7">
              <w:rPr>
                <w:rPrChange w:id="948" w:author="Sergio Barona" w:date="2024-02-12T23:22:00Z">
                  <w:rPr>
                    <w:lang w:val="es-ES_tradnl"/>
                  </w:rPr>
                </w:rPrChange>
              </w:rPr>
              <w:t>0.35 (2.62) ***</w:t>
            </w:r>
          </w:p>
        </w:tc>
        <w:tc>
          <w:tcPr>
            <w:tcW w:w="2110" w:type="dxa"/>
            <w:tcBorders>
              <w:top w:val="nil"/>
              <w:left w:val="nil"/>
              <w:right w:val="nil"/>
            </w:tcBorders>
          </w:tcPr>
          <w:p w14:paraId="100A2BDD" w14:textId="77777777" w:rsidR="00186949" w:rsidRPr="00DB03F7" w:rsidRDefault="00186949" w:rsidP="00186949">
            <w:pPr>
              <w:widowControl w:val="0"/>
              <w:autoSpaceDE w:val="0"/>
              <w:autoSpaceDN w:val="0"/>
              <w:adjustRightInd w:val="0"/>
              <w:spacing w:line="240" w:lineRule="auto"/>
              <w:ind w:firstLine="284"/>
              <w:jc w:val="both"/>
              <w:rPr>
                <w:rPrChange w:id="949" w:author="Sergio Barona" w:date="2024-02-12T23:22:00Z">
                  <w:rPr>
                    <w:lang w:val="es-ES_tradnl"/>
                  </w:rPr>
                </w:rPrChange>
              </w:rPr>
            </w:pPr>
            <w:r w:rsidRPr="00DB03F7">
              <w:rPr>
                <w:rPrChange w:id="950" w:author="Sergio Barona" w:date="2024-02-12T23:22:00Z">
                  <w:rPr>
                    <w:lang w:val="es-ES_tradnl"/>
                  </w:rPr>
                </w:rPrChange>
              </w:rPr>
              <w:t>0.29 (2.11) **</w:t>
            </w:r>
          </w:p>
        </w:tc>
      </w:tr>
      <w:tr w:rsidR="007C13C9" w:rsidRPr="00DB03F7" w14:paraId="6DC4CFF4" w14:textId="77777777" w:rsidTr="00117649">
        <w:trPr>
          <w:trHeight w:val="557"/>
        </w:trPr>
        <w:tc>
          <w:tcPr>
            <w:tcW w:w="4822" w:type="dxa"/>
            <w:tcBorders>
              <w:top w:val="nil"/>
              <w:left w:val="nil"/>
              <w:bottom w:val="nil"/>
              <w:right w:val="nil"/>
            </w:tcBorders>
          </w:tcPr>
          <w:p w14:paraId="77C90C69" w14:textId="49C7DFB0" w:rsidR="00186949" w:rsidRPr="00DB03F7" w:rsidRDefault="00FF16C7" w:rsidP="00186949">
            <w:pPr>
              <w:widowControl w:val="0"/>
              <w:autoSpaceDE w:val="0"/>
              <w:autoSpaceDN w:val="0"/>
              <w:adjustRightInd w:val="0"/>
              <w:spacing w:line="240" w:lineRule="auto"/>
              <w:ind w:firstLine="284"/>
            </w:pPr>
            <w:r w:rsidRPr="00DB03F7">
              <w:t>Real GDP per capita (log)</w:t>
            </w:r>
          </w:p>
        </w:tc>
        <w:tc>
          <w:tcPr>
            <w:tcW w:w="2411" w:type="dxa"/>
            <w:tcBorders>
              <w:top w:val="nil"/>
              <w:left w:val="nil"/>
              <w:bottom w:val="nil"/>
              <w:right w:val="nil"/>
            </w:tcBorders>
          </w:tcPr>
          <w:p w14:paraId="76EE2322" w14:textId="77777777" w:rsidR="00186949" w:rsidRPr="00DB03F7"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28C6CD75" w14:textId="77777777" w:rsidR="00186949" w:rsidRPr="00DB03F7" w:rsidRDefault="00186949" w:rsidP="00186949">
            <w:pPr>
              <w:widowControl w:val="0"/>
              <w:autoSpaceDE w:val="0"/>
              <w:autoSpaceDN w:val="0"/>
              <w:adjustRightInd w:val="0"/>
              <w:spacing w:line="240" w:lineRule="auto"/>
              <w:ind w:firstLine="284"/>
              <w:jc w:val="both"/>
              <w:rPr>
                <w:rPrChange w:id="951" w:author="Sergio Barona" w:date="2024-02-12T23:22:00Z">
                  <w:rPr>
                    <w:lang w:val="es-ES_tradnl"/>
                  </w:rPr>
                </w:rPrChange>
              </w:rPr>
            </w:pPr>
            <w:r w:rsidRPr="00DB03F7">
              <w:rPr>
                <w:rPrChange w:id="952" w:author="Sergio Barona" w:date="2024-02-12T23:22:00Z">
                  <w:rPr>
                    <w:lang w:val="es-ES_tradnl"/>
                  </w:rPr>
                </w:rPrChange>
              </w:rPr>
              <w:t>-0.014 (-0.46)</w:t>
            </w:r>
          </w:p>
        </w:tc>
      </w:tr>
      <w:tr w:rsidR="007C13C9" w:rsidRPr="00DB03F7" w14:paraId="3658BD3D" w14:textId="77777777" w:rsidTr="00117649">
        <w:trPr>
          <w:trHeight w:val="191"/>
        </w:trPr>
        <w:tc>
          <w:tcPr>
            <w:tcW w:w="4822" w:type="dxa"/>
            <w:tcBorders>
              <w:top w:val="nil"/>
              <w:left w:val="nil"/>
              <w:bottom w:val="nil"/>
              <w:right w:val="nil"/>
            </w:tcBorders>
          </w:tcPr>
          <w:p w14:paraId="326AA44D" w14:textId="29A7B839" w:rsidR="00186949" w:rsidRPr="00DB03F7" w:rsidRDefault="00186949" w:rsidP="00186949">
            <w:pPr>
              <w:widowControl w:val="0"/>
              <w:autoSpaceDE w:val="0"/>
              <w:autoSpaceDN w:val="0"/>
              <w:adjustRightInd w:val="0"/>
              <w:spacing w:line="240" w:lineRule="auto"/>
              <w:ind w:firstLine="284"/>
              <w:rPr>
                <w:rPrChange w:id="953" w:author="Sergio Barona" w:date="2024-02-12T23:22:00Z">
                  <w:rPr>
                    <w:lang w:val="es-ES_tradnl"/>
                  </w:rPr>
                </w:rPrChange>
              </w:rPr>
            </w:pPr>
            <w:r w:rsidRPr="00DB03F7">
              <w:rPr>
                <w:rPrChange w:id="954" w:author="Sergio Barona" w:date="2024-02-12T23:22:00Z">
                  <w:rPr>
                    <w:lang w:val="es-ES_tradnl"/>
                  </w:rPr>
                </w:rPrChange>
              </w:rPr>
              <w:t>Globaliza</w:t>
            </w:r>
            <w:r w:rsidR="00D602A7" w:rsidRPr="00DB03F7">
              <w:rPr>
                <w:rPrChange w:id="955" w:author="Sergio Barona" w:date="2024-02-12T23:22:00Z">
                  <w:rPr>
                    <w:lang w:val="es-ES_tradnl"/>
                  </w:rPr>
                </w:rPrChange>
              </w:rPr>
              <w:t>tion</w:t>
            </w:r>
          </w:p>
        </w:tc>
        <w:tc>
          <w:tcPr>
            <w:tcW w:w="2411" w:type="dxa"/>
            <w:tcBorders>
              <w:top w:val="nil"/>
              <w:left w:val="nil"/>
              <w:bottom w:val="nil"/>
              <w:right w:val="nil"/>
            </w:tcBorders>
          </w:tcPr>
          <w:p w14:paraId="402DDDBD" w14:textId="77777777" w:rsidR="00186949" w:rsidRPr="00DB03F7" w:rsidRDefault="00186949" w:rsidP="00186949">
            <w:pPr>
              <w:widowControl w:val="0"/>
              <w:autoSpaceDE w:val="0"/>
              <w:autoSpaceDN w:val="0"/>
              <w:adjustRightInd w:val="0"/>
              <w:spacing w:line="240" w:lineRule="auto"/>
              <w:ind w:firstLine="284"/>
              <w:jc w:val="both"/>
              <w:rPr>
                <w:rPrChange w:id="956" w:author="Sergio Barona" w:date="2024-02-12T23:22:00Z">
                  <w:rPr>
                    <w:lang w:val="es-ES_tradnl"/>
                  </w:rPr>
                </w:rPrChange>
              </w:rPr>
            </w:pPr>
          </w:p>
        </w:tc>
        <w:tc>
          <w:tcPr>
            <w:tcW w:w="2110" w:type="dxa"/>
            <w:tcBorders>
              <w:top w:val="nil"/>
              <w:left w:val="nil"/>
              <w:bottom w:val="nil"/>
              <w:right w:val="nil"/>
            </w:tcBorders>
          </w:tcPr>
          <w:p w14:paraId="3AA0653E" w14:textId="77777777" w:rsidR="00186949" w:rsidRPr="00DB03F7" w:rsidRDefault="00186949" w:rsidP="00186949">
            <w:pPr>
              <w:widowControl w:val="0"/>
              <w:autoSpaceDE w:val="0"/>
              <w:autoSpaceDN w:val="0"/>
              <w:adjustRightInd w:val="0"/>
              <w:spacing w:line="240" w:lineRule="auto"/>
              <w:ind w:firstLine="284"/>
              <w:jc w:val="both"/>
              <w:rPr>
                <w:rPrChange w:id="957" w:author="Sergio Barona" w:date="2024-02-12T23:22:00Z">
                  <w:rPr>
                    <w:lang w:val="es-ES_tradnl"/>
                  </w:rPr>
                </w:rPrChange>
              </w:rPr>
            </w:pPr>
            <w:r w:rsidRPr="00DB03F7">
              <w:rPr>
                <w:rPrChange w:id="958" w:author="Sergio Barona" w:date="2024-02-12T23:22:00Z">
                  <w:rPr>
                    <w:lang w:val="es-ES_tradnl"/>
                  </w:rPr>
                </w:rPrChange>
              </w:rPr>
              <w:t>0.005 (1.66) *</w:t>
            </w:r>
          </w:p>
        </w:tc>
      </w:tr>
      <w:tr w:rsidR="007C13C9" w:rsidRPr="00DB03F7" w14:paraId="788405CE" w14:textId="77777777" w:rsidTr="00117649">
        <w:trPr>
          <w:trHeight w:val="339"/>
        </w:trPr>
        <w:tc>
          <w:tcPr>
            <w:tcW w:w="4822" w:type="dxa"/>
            <w:tcBorders>
              <w:top w:val="nil"/>
              <w:left w:val="nil"/>
              <w:bottom w:val="nil"/>
              <w:right w:val="nil"/>
            </w:tcBorders>
          </w:tcPr>
          <w:p w14:paraId="05608C1B" w14:textId="7036B127" w:rsidR="00186949" w:rsidRPr="00DB03F7" w:rsidRDefault="00FF16C7" w:rsidP="00186949">
            <w:pPr>
              <w:widowControl w:val="0"/>
              <w:autoSpaceDE w:val="0"/>
              <w:autoSpaceDN w:val="0"/>
              <w:adjustRightInd w:val="0"/>
              <w:spacing w:line="240" w:lineRule="auto"/>
              <w:ind w:firstLine="284"/>
              <w:rPr>
                <w:rPrChange w:id="959" w:author="Sergio Barona" w:date="2024-02-12T23:22:00Z">
                  <w:rPr>
                    <w:lang w:val="es-ES_tradnl"/>
                  </w:rPr>
                </w:rPrChange>
              </w:rPr>
            </w:pPr>
            <w:r w:rsidRPr="00DB03F7">
              <w:rPr>
                <w:rPrChange w:id="960" w:author="Sergio Barona" w:date="2024-02-12T23:22:00Z">
                  <w:rPr>
                    <w:lang w:val="es-ES_tradnl"/>
                  </w:rPr>
                </w:rPrChange>
              </w:rPr>
              <w:t>Coal production per capita</w:t>
            </w:r>
          </w:p>
        </w:tc>
        <w:tc>
          <w:tcPr>
            <w:tcW w:w="2411" w:type="dxa"/>
            <w:tcBorders>
              <w:top w:val="nil"/>
              <w:left w:val="nil"/>
              <w:bottom w:val="nil"/>
              <w:right w:val="nil"/>
            </w:tcBorders>
          </w:tcPr>
          <w:p w14:paraId="63EB8B19" w14:textId="77777777" w:rsidR="00186949" w:rsidRPr="00DB03F7" w:rsidRDefault="00186949" w:rsidP="00186949">
            <w:pPr>
              <w:widowControl w:val="0"/>
              <w:autoSpaceDE w:val="0"/>
              <w:autoSpaceDN w:val="0"/>
              <w:adjustRightInd w:val="0"/>
              <w:spacing w:line="240" w:lineRule="auto"/>
              <w:ind w:firstLine="284"/>
              <w:jc w:val="both"/>
              <w:rPr>
                <w:rPrChange w:id="961" w:author="Sergio Barona" w:date="2024-02-12T23:22:00Z">
                  <w:rPr>
                    <w:lang w:val="es-ES_tradnl"/>
                  </w:rPr>
                </w:rPrChange>
              </w:rPr>
            </w:pPr>
          </w:p>
        </w:tc>
        <w:tc>
          <w:tcPr>
            <w:tcW w:w="2110" w:type="dxa"/>
            <w:tcBorders>
              <w:top w:val="nil"/>
              <w:left w:val="nil"/>
              <w:bottom w:val="nil"/>
              <w:right w:val="nil"/>
            </w:tcBorders>
          </w:tcPr>
          <w:p w14:paraId="5E442D20" w14:textId="77777777" w:rsidR="00186949" w:rsidRPr="00DB03F7" w:rsidRDefault="00186949" w:rsidP="00186949">
            <w:pPr>
              <w:widowControl w:val="0"/>
              <w:autoSpaceDE w:val="0"/>
              <w:autoSpaceDN w:val="0"/>
              <w:adjustRightInd w:val="0"/>
              <w:spacing w:line="240" w:lineRule="auto"/>
              <w:ind w:firstLine="284"/>
              <w:jc w:val="both"/>
              <w:rPr>
                <w:rPrChange w:id="962" w:author="Sergio Barona" w:date="2024-02-12T23:22:00Z">
                  <w:rPr>
                    <w:lang w:val="es-ES_tradnl"/>
                  </w:rPr>
                </w:rPrChange>
              </w:rPr>
            </w:pPr>
            <w:r w:rsidRPr="00DB03F7">
              <w:rPr>
                <w:rPrChange w:id="963" w:author="Sergio Barona" w:date="2024-02-12T23:22:00Z">
                  <w:rPr>
                    <w:lang w:val="es-ES_tradnl"/>
                  </w:rPr>
                </w:rPrChange>
              </w:rPr>
              <w:t>3.10 (0.59)</w:t>
            </w:r>
          </w:p>
        </w:tc>
      </w:tr>
      <w:tr w:rsidR="007C13C9" w:rsidRPr="00DB03F7" w14:paraId="5B6E40E2" w14:textId="77777777" w:rsidTr="00117649">
        <w:trPr>
          <w:trHeight w:val="557"/>
        </w:trPr>
        <w:tc>
          <w:tcPr>
            <w:tcW w:w="4822" w:type="dxa"/>
            <w:tcBorders>
              <w:top w:val="nil"/>
              <w:left w:val="nil"/>
              <w:bottom w:val="nil"/>
              <w:right w:val="nil"/>
            </w:tcBorders>
          </w:tcPr>
          <w:p w14:paraId="7BDFA03A" w14:textId="6906DF88" w:rsidR="00186949" w:rsidRPr="00DB03F7" w:rsidRDefault="00186949" w:rsidP="00186949">
            <w:pPr>
              <w:widowControl w:val="0"/>
              <w:autoSpaceDE w:val="0"/>
              <w:autoSpaceDN w:val="0"/>
              <w:adjustRightInd w:val="0"/>
              <w:spacing w:line="240" w:lineRule="auto"/>
              <w:ind w:firstLine="284"/>
              <w:rPr>
                <w:rPrChange w:id="964" w:author="Sergio Barona" w:date="2024-02-12T23:22:00Z">
                  <w:rPr>
                    <w:lang w:val="es-ES_tradnl"/>
                  </w:rPr>
                </w:rPrChange>
              </w:rPr>
            </w:pPr>
            <w:r w:rsidRPr="00DB03F7">
              <w:rPr>
                <w:rPrChange w:id="965" w:author="Sergio Barona" w:date="2024-02-12T23:22:00Z">
                  <w:rPr>
                    <w:lang w:val="es-ES_tradnl"/>
                  </w:rPr>
                </w:rPrChange>
              </w:rPr>
              <w:t>Democra</w:t>
            </w:r>
            <w:r w:rsidR="00FF16C7" w:rsidRPr="00DB03F7">
              <w:rPr>
                <w:rPrChange w:id="966" w:author="Sergio Barona" w:date="2024-02-12T23:22:00Z">
                  <w:rPr>
                    <w:lang w:val="es-ES_tradnl"/>
                  </w:rPr>
                </w:rPrChange>
              </w:rPr>
              <w:t>cy</w:t>
            </w:r>
          </w:p>
        </w:tc>
        <w:tc>
          <w:tcPr>
            <w:tcW w:w="2411" w:type="dxa"/>
            <w:tcBorders>
              <w:top w:val="nil"/>
              <w:left w:val="nil"/>
              <w:bottom w:val="nil"/>
              <w:right w:val="nil"/>
            </w:tcBorders>
          </w:tcPr>
          <w:p w14:paraId="4D12BC98" w14:textId="77777777" w:rsidR="00186949" w:rsidRPr="00DB03F7" w:rsidRDefault="00186949" w:rsidP="00186949">
            <w:pPr>
              <w:widowControl w:val="0"/>
              <w:autoSpaceDE w:val="0"/>
              <w:autoSpaceDN w:val="0"/>
              <w:adjustRightInd w:val="0"/>
              <w:spacing w:line="240" w:lineRule="auto"/>
              <w:ind w:firstLine="284"/>
              <w:jc w:val="both"/>
              <w:rPr>
                <w:rPrChange w:id="967" w:author="Sergio Barona" w:date="2024-02-12T23:22:00Z">
                  <w:rPr>
                    <w:lang w:val="es-ES_tradnl"/>
                  </w:rPr>
                </w:rPrChange>
              </w:rPr>
            </w:pPr>
          </w:p>
        </w:tc>
        <w:tc>
          <w:tcPr>
            <w:tcW w:w="2110" w:type="dxa"/>
            <w:tcBorders>
              <w:top w:val="nil"/>
              <w:left w:val="nil"/>
              <w:bottom w:val="nil"/>
              <w:right w:val="nil"/>
            </w:tcBorders>
          </w:tcPr>
          <w:p w14:paraId="62D9DFDE" w14:textId="77777777" w:rsidR="00186949" w:rsidRPr="00DB03F7" w:rsidRDefault="00186949" w:rsidP="00186949">
            <w:pPr>
              <w:widowControl w:val="0"/>
              <w:autoSpaceDE w:val="0"/>
              <w:autoSpaceDN w:val="0"/>
              <w:adjustRightInd w:val="0"/>
              <w:spacing w:line="240" w:lineRule="auto"/>
              <w:ind w:firstLine="284"/>
              <w:jc w:val="both"/>
              <w:rPr>
                <w:rPrChange w:id="968" w:author="Sergio Barona" w:date="2024-02-12T23:22:00Z">
                  <w:rPr>
                    <w:lang w:val="es-ES_tradnl"/>
                  </w:rPr>
                </w:rPrChange>
              </w:rPr>
            </w:pPr>
            <w:r w:rsidRPr="00DB03F7">
              <w:rPr>
                <w:rPrChange w:id="969" w:author="Sergio Barona" w:date="2024-02-12T23:22:00Z">
                  <w:rPr>
                    <w:lang w:val="es-ES_tradnl"/>
                  </w:rPr>
                </w:rPrChange>
              </w:rPr>
              <w:t>0.007 (1.76) *</w:t>
            </w:r>
          </w:p>
        </w:tc>
      </w:tr>
      <w:tr w:rsidR="007C13C9" w:rsidRPr="00DB03F7" w14:paraId="1417705C" w14:textId="77777777" w:rsidTr="00117649">
        <w:trPr>
          <w:trHeight w:val="545"/>
        </w:trPr>
        <w:tc>
          <w:tcPr>
            <w:tcW w:w="4822" w:type="dxa"/>
            <w:tcBorders>
              <w:top w:val="nil"/>
              <w:left w:val="nil"/>
              <w:bottom w:val="nil"/>
              <w:right w:val="nil"/>
            </w:tcBorders>
          </w:tcPr>
          <w:p w14:paraId="2FBBF3E5" w14:textId="64421105" w:rsidR="00186949" w:rsidRPr="00DB03F7" w:rsidRDefault="00186949" w:rsidP="00186949">
            <w:pPr>
              <w:widowControl w:val="0"/>
              <w:autoSpaceDE w:val="0"/>
              <w:autoSpaceDN w:val="0"/>
              <w:adjustRightInd w:val="0"/>
              <w:spacing w:line="240" w:lineRule="auto"/>
              <w:ind w:firstLine="284"/>
              <w:rPr>
                <w:rPrChange w:id="970" w:author="Sergio Barona" w:date="2024-02-12T23:22:00Z">
                  <w:rPr>
                    <w:lang w:val="es-ES_tradnl"/>
                  </w:rPr>
                </w:rPrChange>
              </w:rPr>
            </w:pPr>
            <w:r w:rsidRPr="00DB03F7">
              <w:rPr>
                <w:rPrChange w:id="971" w:author="Sergio Barona" w:date="2024-02-12T23:22:00Z">
                  <w:rPr>
                    <w:lang w:val="es-ES_tradnl"/>
                  </w:rPr>
                </w:rPrChange>
              </w:rPr>
              <w:t>Institucion</w:t>
            </w:r>
            <w:r w:rsidR="00FF16C7" w:rsidRPr="00DB03F7">
              <w:rPr>
                <w:rPrChange w:id="972" w:author="Sergio Barona" w:date="2024-02-12T23:22:00Z">
                  <w:rPr>
                    <w:lang w:val="es-ES_tradnl"/>
                  </w:rPr>
                </w:rPrChange>
              </w:rPr>
              <w:t>s</w:t>
            </w:r>
          </w:p>
        </w:tc>
        <w:tc>
          <w:tcPr>
            <w:tcW w:w="2411" w:type="dxa"/>
            <w:tcBorders>
              <w:top w:val="nil"/>
              <w:left w:val="nil"/>
              <w:bottom w:val="nil"/>
              <w:right w:val="nil"/>
            </w:tcBorders>
          </w:tcPr>
          <w:p w14:paraId="58887134" w14:textId="77777777" w:rsidR="00186949" w:rsidRPr="00DB03F7" w:rsidRDefault="00186949" w:rsidP="00186949">
            <w:pPr>
              <w:widowControl w:val="0"/>
              <w:autoSpaceDE w:val="0"/>
              <w:autoSpaceDN w:val="0"/>
              <w:adjustRightInd w:val="0"/>
              <w:spacing w:line="240" w:lineRule="auto"/>
              <w:ind w:firstLine="284"/>
              <w:jc w:val="both"/>
              <w:rPr>
                <w:rPrChange w:id="973" w:author="Sergio Barona" w:date="2024-02-12T23:22:00Z">
                  <w:rPr>
                    <w:lang w:val="es-ES_tradnl"/>
                  </w:rPr>
                </w:rPrChange>
              </w:rPr>
            </w:pPr>
          </w:p>
        </w:tc>
        <w:tc>
          <w:tcPr>
            <w:tcW w:w="2110" w:type="dxa"/>
            <w:tcBorders>
              <w:top w:val="nil"/>
              <w:left w:val="nil"/>
              <w:bottom w:val="nil"/>
              <w:right w:val="nil"/>
            </w:tcBorders>
          </w:tcPr>
          <w:p w14:paraId="056BD001" w14:textId="77777777" w:rsidR="00186949" w:rsidRPr="00DB03F7" w:rsidRDefault="00186949" w:rsidP="00186949">
            <w:pPr>
              <w:widowControl w:val="0"/>
              <w:autoSpaceDE w:val="0"/>
              <w:autoSpaceDN w:val="0"/>
              <w:adjustRightInd w:val="0"/>
              <w:spacing w:line="240" w:lineRule="auto"/>
              <w:ind w:firstLine="284"/>
              <w:jc w:val="both"/>
              <w:rPr>
                <w:rPrChange w:id="974" w:author="Sergio Barona" w:date="2024-02-12T23:22:00Z">
                  <w:rPr>
                    <w:lang w:val="es-ES_tradnl"/>
                  </w:rPr>
                </w:rPrChange>
              </w:rPr>
            </w:pPr>
            <w:r w:rsidRPr="00DB03F7">
              <w:rPr>
                <w:rPrChange w:id="975" w:author="Sergio Barona" w:date="2024-02-12T23:22:00Z">
                  <w:rPr>
                    <w:lang w:val="es-ES_tradnl"/>
                  </w:rPr>
                </w:rPrChange>
              </w:rPr>
              <w:t>0.013 (0.36)</w:t>
            </w:r>
          </w:p>
        </w:tc>
      </w:tr>
      <w:tr w:rsidR="007C13C9" w:rsidRPr="00DB03F7" w14:paraId="02106955" w14:textId="77777777" w:rsidTr="00117649">
        <w:trPr>
          <w:trHeight w:val="557"/>
        </w:trPr>
        <w:tc>
          <w:tcPr>
            <w:tcW w:w="4822" w:type="dxa"/>
            <w:tcBorders>
              <w:top w:val="nil"/>
              <w:left w:val="nil"/>
              <w:bottom w:val="nil"/>
              <w:right w:val="nil"/>
            </w:tcBorders>
          </w:tcPr>
          <w:p w14:paraId="623E4386" w14:textId="6CE2D496" w:rsidR="00186949" w:rsidRPr="00DB03F7" w:rsidRDefault="00186949" w:rsidP="00186949">
            <w:pPr>
              <w:widowControl w:val="0"/>
              <w:autoSpaceDE w:val="0"/>
              <w:autoSpaceDN w:val="0"/>
              <w:adjustRightInd w:val="0"/>
              <w:spacing w:line="240" w:lineRule="auto"/>
              <w:ind w:firstLine="284"/>
              <w:rPr>
                <w:rPrChange w:id="976" w:author="Sergio Barona" w:date="2024-02-12T23:22:00Z">
                  <w:rPr>
                    <w:lang w:val="es-ES_tradnl"/>
                  </w:rPr>
                </w:rPrChange>
              </w:rPr>
            </w:pPr>
            <w:r w:rsidRPr="00DB03F7">
              <w:rPr>
                <w:rPrChange w:id="977" w:author="Sergio Barona" w:date="2024-02-12T23:22:00Z">
                  <w:rPr>
                    <w:lang w:val="es-ES_tradnl"/>
                  </w:rPr>
                </w:rPrChange>
              </w:rPr>
              <w:t>Perce</w:t>
            </w:r>
            <w:r w:rsidR="00FF16C7" w:rsidRPr="00DB03F7">
              <w:rPr>
                <w:rPrChange w:id="978" w:author="Sergio Barona" w:date="2024-02-12T23:22:00Z">
                  <w:rPr>
                    <w:lang w:val="es-ES_tradnl"/>
                  </w:rPr>
                </w:rPrChange>
              </w:rPr>
              <w:t>ption of climate change</w:t>
            </w:r>
          </w:p>
        </w:tc>
        <w:tc>
          <w:tcPr>
            <w:tcW w:w="2411" w:type="dxa"/>
            <w:tcBorders>
              <w:top w:val="nil"/>
              <w:left w:val="nil"/>
              <w:bottom w:val="nil"/>
              <w:right w:val="nil"/>
            </w:tcBorders>
          </w:tcPr>
          <w:p w14:paraId="09B15E2C" w14:textId="77777777" w:rsidR="00186949" w:rsidRPr="00DB03F7" w:rsidRDefault="00186949" w:rsidP="00186949">
            <w:pPr>
              <w:widowControl w:val="0"/>
              <w:autoSpaceDE w:val="0"/>
              <w:autoSpaceDN w:val="0"/>
              <w:adjustRightInd w:val="0"/>
              <w:spacing w:line="240" w:lineRule="auto"/>
              <w:ind w:firstLine="284"/>
              <w:jc w:val="both"/>
              <w:rPr>
                <w:rPrChange w:id="979" w:author="Sergio Barona" w:date="2024-02-12T23:22:00Z">
                  <w:rPr>
                    <w:lang w:val="es-ES_tradnl"/>
                  </w:rPr>
                </w:rPrChange>
              </w:rPr>
            </w:pPr>
          </w:p>
        </w:tc>
        <w:tc>
          <w:tcPr>
            <w:tcW w:w="2110" w:type="dxa"/>
            <w:tcBorders>
              <w:top w:val="nil"/>
              <w:left w:val="nil"/>
              <w:bottom w:val="nil"/>
              <w:right w:val="nil"/>
            </w:tcBorders>
          </w:tcPr>
          <w:p w14:paraId="74768670" w14:textId="77777777" w:rsidR="00186949" w:rsidRPr="00DB03F7" w:rsidRDefault="00186949" w:rsidP="00186949">
            <w:pPr>
              <w:widowControl w:val="0"/>
              <w:autoSpaceDE w:val="0"/>
              <w:autoSpaceDN w:val="0"/>
              <w:adjustRightInd w:val="0"/>
              <w:spacing w:line="240" w:lineRule="auto"/>
              <w:ind w:firstLine="284"/>
              <w:jc w:val="both"/>
              <w:rPr>
                <w:rPrChange w:id="980" w:author="Sergio Barona" w:date="2024-02-12T23:22:00Z">
                  <w:rPr>
                    <w:lang w:val="es-ES_tradnl"/>
                  </w:rPr>
                </w:rPrChange>
              </w:rPr>
            </w:pPr>
            <w:r w:rsidRPr="00DB03F7">
              <w:rPr>
                <w:rPrChange w:id="981" w:author="Sergio Barona" w:date="2024-02-12T23:22:00Z">
                  <w:rPr>
                    <w:lang w:val="es-ES_tradnl"/>
                  </w:rPr>
                </w:rPrChange>
              </w:rPr>
              <w:t>-0.96 (-0.74)</w:t>
            </w:r>
          </w:p>
        </w:tc>
      </w:tr>
      <w:tr w:rsidR="007C13C9" w:rsidRPr="00DB03F7" w14:paraId="786DEDC0" w14:textId="77777777" w:rsidTr="00117649">
        <w:trPr>
          <w:trHeight w:val="557"/>
        </w:trPr>
        <w:tc>
          <w:tcPr>
            <w:tcW w:w="4822" w:type="dxa"/>
            <w:tcBorders>
              <w:top w:val="nil"/>
              <w:left w:val="nil"/>
              <w:bottom w:val="nil"/>
              <w:right w:val="nil"/>
            </w:tcBorders>
          </w:tcPr>
          <w:p w14:paraId="4AA5920F" w14:textId="550282BD" w:rsidR="00186949" w:rsidRPr="00DB03F7" w:rsidRDefault="00186949" w:rsidP="00186949">
            <w:pPr>
              <w:widowControl w:val="0"/>
              <w:autoSpaceDE w:val="0"/>
              <w:autoSpaceDN w:val="0"/>
              <w:adjustRightInd w:val="0"/>
              <w:spacing w:line="240" w:lineRule="auto"/>
              <w:ind w:firstLine="284"/>
              <w:rPr>
                <w:rPrChange w:id="982" w:author="Sergio Barona" w:date="2024-02-12T23:22:00Z">
                  <w:rPr>
                    <w:lang w:val="es-ES_tradnl"/>
                  </w:rPr>
                </w:rPrChange>
              </w:rPr>
            </w:pPr>
            <w:r w:rsidRPr="00DB03F7">
              <w:rPr>
                <w:rPrChange w:id="983" w:author="Sergio Barona" w:date="2024-02-12T23:22:00Z">
                  <w:rPr>
                    <w:lang w:val="es-ES_tradnl"/>
                  </w:rPr>
                </w:rPrChange>
              </w:rPr>
              <w:t xml:space="preserve">Regions (dummy) </w:t>
            </w:r>
          </w:p>
        </w:tc>
        <w:tc>
          <w:tcPr>
            <w:tcW w:w="2411" w:type="dxa"/>
            <w:tcBorders>
              <w:top w:val="nil"/>
              <w:left w:val="nil"/>
              <w:bottom w:val="nil"/>
              <w:right w:val="nil"/>
            </w:tcBorders>
          </w:tcPr>
          <w:p w14:paraId="4CE11B6C" w14:textId="77777777" w:rsidR="00186949" w:rsidRPr="00DB03F7" w:rsidRDefault="00186949" w:rsidP="00186949">
            <w:pPr>
              <w:widowControl w:val="0"/>
              <w:autoSpaceDE w:val="0"/>
              <w:autoSpaceDN w:val="0"/>
              <w:adjustRightInd w:val="0"/>
              <w:spacing w:line="240" w:lineRule="auto"/>
              <w:ind w:firstLine="284"/>
              <w:jc w:val="both"/>
              <w:rPr>
                <w:rPrChange w:id="984" w:author="Sergio Barona" w:date="2024-02-12T23:22:00Z">
                  <w:rPr>
                    <w:lang w:val="es-ES_tradnl"/>
                  </w:rPr>
                </w:rPrChange>
              </w:rPr>
            </w:pPr>
            <w:r w:rsidRPr="00DB03F7">
              <w:rPr>
                <w:rPrChange w:id="985" w:author="Sergio Barona" w:date="2024-02-12T23:22:00Z">
                  <w:rPr>
                    <w:lang w:val="es-ES_tradnl"/>
                  </w:rPr>
                </w:rPrChange>
              </w:rPr>
              <w:t>Sí</w:t>
            </w:r>
          </w:p>
        </w:tc>
        <w:tc>
          <w:tcPr>
            <w:tcW w:w="2110" w:type="dxa"/>
            <w:tcBorders>
              <w:top w:val="nil"/>
              <w:left w:val="nil"/>
              <w:bottom w:val="nil"/>
              <w:right w:val="nil"/>
            </w:tcBorders>
          </w:tcPr>
          <w:p w14:paraId="72E5E422" w14:textId="77777777" w:rsidR="00186949" w:rsidRPr="00DB03F7" w:rsidRDefault="00186949" w:rsidP="00186949">
            <w:pPr>
              <w:widowControl w:val="0"/>
              <w:autoSpaceDE w:val="0"/>
              <w:autoSpaceDN w:val="0"/>
              <w:adjustRightInd w:val="0"/>
              <w:spacing w:line="240" w:lineRule="auto"/>
              <w:ind w:firstLine="284"/>
              <w:jc w:val="both"/>
              <w:rPr>
                <w:rPrChange w:id="986" w:author="Sergio Barona" w:date="2024-02-12T23:22:00Z">
                  <w:rPr>
                    <w:lang w:val="es-ES_tradnl"/>
                  </w:rPr>
                </w:rPrChange>
              </w:rPr>
            </w:pPr>
            <w:r w:rsidRPr="00DB03F7">
              <w:rPr>
                <w:rPrChange w:id="987" w:author="Sergio Barona" w:date="2024-02-12T23:22:00Z">
                  <w:rPr>
                    <w:lang w:val="es-ES_tradnl"/>
                  </w:rPr>
                </w:rPrChange>
              </w:rPr>
              <w:t>Sí</w:t>
            </w:r>
          </w:p>
        </w:tc>
      </w:tr>
      <w:tr w:rsidR="007C13C9" w:rsidRPr="00DB03F7" w14:paraId="309FC0A0" w14:textId="77777777" w:rsidTr="00117649">
        <w:trPr>
          <w:trHeight w:val="569"/>
        </w:trPr>
        <w:tc>
          <w:tcPr>
            <w:tcW w:w="4822" w:type="dxa"/>
            <w:tcBorders>
              <w:top w:val="nil"/>
              <w:left w:val="nil"/>
              <w:bottom w:val="nil"/>
              <w:right w:val="nil"/>
            </w:tcBorders>
          </w:tcPr>
          <w:p w14:paraId="2C46D344" w14:textId="77777777" w:rsidR="00186949" w:rsidRPr="00DB03F7" w:rsidRDefault="00000000" w:rsidP="00186949">
            <w:pPr>
              <w:widowControl w:val="0"/>
              <w:autoSpaceDE w:val="0"/>
              <w:autoSpaceDN w:val="0"/>
              <w:adjustRightInd w:val="0"/>
              <w:spacing w:line="240" w:lineRule="auto"/>
              <w:ind w:firstLine="284"/>
              <w:rPr>
                <w:rPrChange w:id="988" w:author="Sergio Barona" w:date="2024-02-12T23:22:00Z">
                  <w:rPr>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989" w:author="Sergio Barona" w:date="2024-02-12T23:22:00Z">
                          <w:rPr>
                            <w:rFonts w:ascii="Cambria Math" w:hAnsi="Cambria Math"/>
                            <w:lang w:val="es-ES_tradnl"/>
                          </w:rPr>
                        </w:rPrChange>
                      </w:rPr>
                      <m:t>R</m:t>
                    </m:r>
                  </m:e>
                  <m:sup>
                    <m:r>
                      <m:rPr>
                        <m:sty m:val="p"/>
                      </m:rPr>
                      <w:rPr>
                        <w:rFonts w:ascii="Cambria Math" w:hAnsi="Cambria Math"/>
                        <w:rPrChange w:id="990" w:author="Sergio Barona" w:date="2024-02-12T23:22:00Z">
                          <w:rPr>
                            <w:rFonts w:ascii="Cambria Math" w:hAnsi="Cambria Math"/>
                            <w:lang w:val="es-ES_tradnl"/>
                          </w:rPr>
                        </w:rPrChange>
                      </w:rPr>
                      <m:t>2</m:t>
                    </m:r>
                  </m:sup>
                </m:sSup>
              </m:oMath>
            </m:oMathPara>
          </w:p>
        </w:tc>
        <w:tc>
          <w:tcPr>
            <w:tcW w:w="2411" w:type="dxa"/>
            <w:tcBorders>
              <w:top w:val="nil"/>
              <w:left w:val="nil"/>
              <w:bottom w:val="nil"/>
              <w:right w:val="nil"/>
            </w:tcBorders>
          </w:tcPr>
          <w:p w14:paraId="34239C90" w14:textId="77777777" w:rsidR="00186949" w:rsidRPr="00DB03F7" w:rsidRDefault="00186949" w:rsidP="00186949">
            <w:pPr>
              <w:widowControl w:val="0"/>
              <w:autoSpaceDE w:val="0"/>
              <w:autoSpaceDN w:val="0"/>
              <w:adjustRightInd w:val="0"/>
              <w:spacing w:line="240" w:lineRule="auto"/>
              <w:ind w:firstLine="284"/>
              <w:jc w:val="both"/>
              <w:rPr>
                <w:rPrChange w:id="991" w:author="Sergio Barona" w:date="2024-02-12T23:22:00Z">
                  <w:rPr>
                    <w:lang w:val="es-ES_tradnl"/>
                  </w:rPr>
                </w:rPrChange>
              </w:rPr>
            </w:pPr>
            <w:r w:rsidRPr="00DB03F7">
              <w:rPr>
                <w:rPrChange w:id="992" w:author="Sergio Barona" w:date="2024-02-12T23:22:00Z">
                  <w:rPr>
                    <w:lang w:val="es-ES_tradnl"/>
                  </w:rPr>
                </w:rPrChange>
              </w:rPr>
              <w:t>0.34</w:t>
            </w:r>
          </w:p>
        </w:tc>
        <w:tc>
          <w:tcPr>
            <w:tcW w:w="2110" w:type="dxa"/>
            <w:tcBorders>
              <w:top w:val="nil"/>
              <w:left w:val="nil"/>
              <w:bottom w:val="nil"/>
              <w:right w:val="nil"/>
            </w:tcBorders>
          </w:tcPr>
          <w:p w14:paraId="553A1761" w14:textId="77777777" w:rsidR="00186949" w:rsidRPr="00DB03F7" w:rsidRDefault="00186949" w:rsidP="00186949">
            <w:pPr>
              <w:widowControl w:val="0"/>
              <w:autoSpaceDE w:val="0"/>
              <w:autoSpaceDN w:val="0"/>
              <w:adjustRightInd w:val="0"/>
              <w:spacing w:line="240" w:lineRule="auto"/>
              <w:ind w:firstLine="284"/>
              <w:jc w:val="both"/>
              <w:rPr>
                <w:rPrChange w:id="993" w:author="Sergio Barona" w:date="2024-02-12T23:22:00Z">
                  <w:rPr>
                    <w:lang w:val="es-ES_tradnl"/>
                  </w:rPr>
                </w:rPrChange>
              </w:rPr>
            </w:pPr>
            <w:r w:rsidRPr="00DB03F7">
              <w:rPr>
                <w:rPrChange w:id="994" w:author="Sergio Barona" w:date="2024-02-12T23:22:00Z">
                  <w:rPr>
                    <w:lang w:val="es-ES_tradnl"/>
                  </w:rPr>
                </w:rPrChange>
              </w:rPr>
              <w:t>0.60</w:t>
            </w:r>
          </w:p>
        </w:tc>
      </w:tr>
      <w:tr w:rsidR="007C13C9" w:rsidRPr="00DB03F7"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DB03F7" w:rsidRDefault="00186949" w:rsidP="00186949">
            <w:pPr>
              <w:widowControl w:val="0"/>
              <w:autoSpaceDE w:val="0"/>
              <w:autoSpaceDN w:val="0"/>
              <w:adjustRightInd w:val="0"/>
              <w:spacing w:line="240" w:lineRule="auto"/>
              <w:ind w:firstLine="284"/>
              <w:rPr>
                <w:rFonts w:eastAsia="Times New Roman"/>
                <w:rPrChange w:id="995" w:author="Sergio Barona" w:date="2024-02-12T23:22:00Z">
                  <w:rPr>
                    <w:rFonts w:eastAsia="Times New Roman"/>
                    <w:lang w:val="es-ES_tradnl"/>
                  </w:rPr>
                </w:rPrChange>
              </w:rPr>
            </w:pPr>
            <w:r w:rsidRPr="00DB03F7">
              <w:rPr>
                <w:rFonts w:eastAsia="Times New Roman"/>
                <w:rPrChange w:id="996" w:author="Sergio Barona" w:date="2024-02-12T23:22:00Z">
                  <w:rPr>
                    <w:rFonts w:eastAsia="Times New Roman"/>
                    <w:lang w:val="es-ES_tradnl"/>
                  </w:rPr>
                </w:rPrChange>
              </w:rPr>
              <w:lastRenderedPageBreak/>
              <w:t xml:space="preserve">Nº </w:t>
            </w:r>
            <w:r w:rsidR="00FF16C7" w:rsidRPr="00DB03F7">
              <w:rPr>
                <w:rFonts w:eastAsia="Times New Roman"/>
                <w:rPrChange w:id="997" w:author="Sergio Barona" w:date="2024-02-12T23:22:00Z">
                  <w:rPr>
                    <w:rFonts w:eastAsia="Times New Roman"/>
                    <w:lang w:val="es-ES_tradnl"/>
                  </w:rPr>
                </w:rPrChange>
              </w:rPr>
              <w:t>of observations</w:t>
            </w:r>
          </w:p>
        </w:tc>
        <w:tc>
          <w:tcPr>
            <w:tcW w:w="2411" w:type="dxa"/>
            <w:tcBorders>
              <w:top w:val="nil"/>
              <w:left w:val="nil"/>
              <w:bottom w:val="single" w:sz="4" w:space="0" w:color="auto"/>
              <w:right w:val="nil"/>
            </w:tcBorders>
          </w:tcPr>
          <w:p w14:paraId="4CDB9EDC" w14:textId="77777777" w:rsidR="00186949" w:rsidRPr="00DB03F7" w:rsidRDefault="00186949" w:rsidP="00186949">
            <w:pPr>
              <w:widowControl w:val="0"/>
              <w:autoSpaceDE w:val="0"/>
              <w:autoSpaceDN w:val="0"/>
              <w:adjustRightInd w:val="0"/>
              <w:spacing w:line="240" w:lineRule="auto"/>
              <w:ind w:firstLine="284"/>
              <w:jc w:val="both"/>
              <w:rPr>
                <w:rPrChange w:id="998" w:author="Sergio Barona" w:date="2024-02-12T23:22:00Z">
                  <w:rPr>
                    <w:lang w:val="es-ES_tradnl"/>
                  </w:rPr>
                </w:rPrChange>
              </w:rPr>
            </w:pPr>
            <w:r w:rsidRPr="00DB03F7">
              <w:rPr>
                <w:rPrChange w:id="999" w:author="Sergio Barona" w:date="2024-02-12T23:22:00Z">
                  <w:rPr>
                    <w:lang w:val="es-ES_tradnl"/>
                  </w:rPr>
                </w:rPrChange>
              </w:rPr>
              <w:t>57</w:t>
            </w:r>
          </w:p>
        </w:tc>
        <w:tc>
          <w:tcPr>
            <w:tcW w:w="2110" w:type="dxa"/>
            <w:tcBorders>
              <w:top w:val="nil"/>
              <w:left w:val="nil"/>
              <w:bottom w:val="single" w:sz="4" w:space="0" w:color="auto"/>
              <w:right w:val="nil"/>
            </w:tcBorders>
          </w:tcPr>
          <w:p w14:paraId="206A38F6" w14:textId="77777777" w:rsidR="00186949" w:rsidRPr="00DB03F7" w:rsidRDefault="00186949" w:rsidP="00186949">
            <w:pPr>
              <w:widowControl w:val="0"/>
              <w:autoSpaceDE w:val="0"/>
              <w:autoSpaceDN w:val="0"/>
              <w:adjustRightInd w:val="0"/>
              <w:spacing w:line="240" w:lineRule="auto"/>
              <w:ind w:firstLine="284"/>
              <w:jc w:val="both"/>
              <w:rPr>
                <w:rPrChange w:id="1000" w:author="Sergio Barona" w:date="2024-02-12T23:22:00Z">
                  <w:rPr>
                    <w:lang w:val="es-ES_tradnl"/>
                  </w:rPr>
                </w:rPrChange>
              </w:rPr>
            </w:pPr>
            <w:r w:rsidRPr="00DB03F7">
              <w:rPr>
                <w:rPrChange w:id="1001" w:author="Sergio Barona" w:date="2024-02-12T23:22:00Z">
                  <w:rPr>
                    <w:lang w:val="es-ES_tradnl"/>
                  </w:rPr>
                </w:rPrChange>
              </w:rPr>
              <w:t>57</w:t>
            </w:r>
          </w:p>
        </w:tc>
      </w:tr>
    </w:tbl>
    <w:p w14:paraId="424EADA7" w14:textId="02F9589E" w:rsidR="00186949" w:rsidRPr="00DB03F7" w:rsidRDefault="00FF16C7" w:rsidP="00FB148E">
      <w:pPr>
        <w:spacing w:line="240" w:lineRule="auto"/>
        <w:jc w:val="both"/>
      </w:pPr>
      <w:r w:rsidRPr="00DB03F7">
        <w:t xml:space="preserve">T-statistics are reported in parentheses.  *, ** and *** indicate significance </w:t>
      </w:r>
      <w:r w:rsidR="007833E6" w:rsidRPr="00DB03F7">
        <w:t>at 10</w:t>
      </w:r>
      <w:r w:rsidRPr="00DB03F7">
        <w:t>%, 5% and 1% levels, respectively.</w:t>
      </w:r>
    </w:p>
    <w:p w14:paraId="5F68BFCD" w14:textId="4B95ADA7" w:rsidR="00186949" w:rsidRPr="00DB03F7" w:rsidRDefault="00186949" w:rsidP="00186949">
      <w:pPr>
        <w:pStyle w:val="Ttulo2"/>
        <w:numPr>
          <w:ilvl w:val="0"/>
          <w:numId w:val="5"/>
        </w:numPr>
        <w:rPr>
          <w:rFonts w:ascii="Times New Roman" w:hAnsi="Times New Roman" w:cs="Times New Roman"/>
          <w:b/>
          <w:bCs/>
          <w:color w:val="auto"/>
          <w:sz w:val="24"/>
          <w:szCs w:val="24"/>
          <w:lang w:val="en-GB"/>
          <w:rPrChange w:id="1002" w:author="Sergio Barona" w:date="2024-02-12T23:22:00Z">
            <w:rPr>
              <w:rFonts w:ascii="Times New Roman" w:hAnsi="Times New Roman" w:cs="Times New Roman"/>
              <w:b/>
              <w:bCs/>
              <w:color w:val="auto"/>
              <w:sz w:val="24"/>
              <w:szCs w:val="24"/>
              <w:lang w:val="es-ES_tradnl"/>
            </w:rPr>
          </w:rPrChange>
        </w:rPr>
      </w:pPr>
      <w:bookmarkStart w:id="1003" w:name="_Toc151562036"/>
      <w:r w:rsidRPr="00DB03F7">
        <w:rPr>
          <w:rFonts w:ascii="Times New Roman" w:hAnsi="Times New Roman" w:cs="Times New Roman"/>
          <w:b/>
          <w:bCs/>
          <w:color w:val="auto"/>
          <w:sz w:val="24"/>
          <w:szCs w:val="24"/>
          <w:lang w:val="en-GB"/>
          <w:rPrChange w:id="1004" w:author="Sergio Barona" w:date="2024-02-12T23:22:00Z">
            <w:rPr>
              <w:rFonts w:ascii="Times New Roman" w:hAnsi="Times New Roman" w:cs="Times New Roman"/>
              <w:b/>
              <w:bCs/>
              <w:color w:val="auto"/>
              <w:sz w:val="24"/>
              <w:szCs w:val="24"/>
              <w:lang w:val="es-ES_tradnl"/>
            </w:rPr>
          </w:rPrChange>
        </w:rPr>
        <w:t>Impact</w:t>
      </w:r>
      <w:bookmarkEnd w:id="1003"/>
      <w:r w:rsidR="00BD568C" w:rsidRPr="00DB03F7">
        <w:rPr>
          <w:rFonts w:ascii="Times New Roman" w:hAnsi="Times New Roman" w:cs="Times New Roman"/>
          <w:b/>
          <w:bCs/>
          <w:color w:val="auto"/>
          <w:sz w:val="24"/>
          <w:szCs w:val="24"/>
          <w:lang w:val="en-GB"/>
          <w:rPrChange w:id="1005" w:author="Sergio Barona" w:date="2024-02-12T23:22:00Z">
            <w:rPr>
              <w:rFonts w:ascii="Times New Roman" w:hAnsi="Times New Roman" w:cs="Times New Roman"/>
              <w:b/>
              <w:bCs/>
              <w:color w:val="auto"/>
              <w:sz w:val="24"/>
              <w:szCs w:val="24"/>
              <w:lang w:val="es-ES_tradnl"/>
            </w:rPr>
          </w:rPrChange>
        </w:rPr>
        <w:t xml:space="preserve"> by regions</w:t>
      </w:r>
    </w:p>
    <w:p w14:paraId="50930E0A" w14:textId="77777777" w:rsidR="00186949" w:rsidRPr="00DB03F7" w:rsidRDefault="00186949" w:rsidP="00186949">
      <w:pPr>
        <w:rPr>
          <w:rPrChange w:id="1006" w:author="Sergio Barona" w:date="2024-02-12T23:22:00Z">
            <w:rPr>
              <w:lang w:val="es-ES_tradnl"/>
            </w:rPr>
          </w:rPrChange>
        </w:rPr>
      </w:pPr>
    </w:p>
    <w:p w14:paraId="20B34775" w14:textId="0FF92B87" w:rsidR="00BD568C" w:rsidRPr="00DB03F7" w:rsidRDefault="00BD568C" w:rsidP="00136F78">
      <w:pPr>
        <w:jc w:val="both"/>
      </w:pPr>
      <w:r w:rsidRPr="00DB03F7">
        <w:t xml:space="preserve">     Finally, an attempt has been made to assess the impact of the regions on the behaviour of the religious tolerance index compared to the CCPS index. Table 8 shows the results obtained for a model </w:t>
      </w:r>
      <w:r w:rsidR="002243D6" w:rsidRPr="00DB03F7">
        <w:t>with</w:t>
      </w:r>
      <w:r w:rsidRPr="00DB03F7">
        <w:t xml:space="preserve"> which we have used dummy variables by region to measure the influence of each region on the performance of religious tolerance against</w:t>
      </w:r>
      <w:r w:rsidR="00023347" w:rsidRPr="00DB03F7">
        <w:t xml:space="preserve"> the</w:t>
      </w:r>
      <w:r w:rsidRPr="00DB03F7">
        <w:t xml:space="preserve"> CCPS. We </w:t>
      </w:r>
      <w:r w:rsidR="00486E12" w:rsidRPr="00DB03F7">
        <w:t>show</w:t>
      </w:r>
      <w:r w:rsidRPr="00DB03F7">
        <w:t xml:space="preserve"> that the results are only significant for the region of Europe and Central Asia, where there is a positive increase in the impact of the religious tolerance index on the CCPS index, compared </w:t>
      </w:r>
      <w:r w:rsidR="002243D6" w:rsidRPr="00DB03F7">
        <w:t>with</w:t>
      </w:r>
      <w:r w:rsidRPr="00DB03F7">
        <w:t xml:space="preserve"> the effect of East Asia and the Pacific, wh</w:t>
      </w:r>
      <w:r w:rsidR="00136F78" w:rsidRPr="00DB03F7">
        <w:t>ere</w:t>
      </w:r>
      <w:r w:rsidRPr="00DB03F7">
        <w:t xml:space="preserve"> </w:t>
      </w:r>
      <w:r w:rsidR="00A85817" w:rsidRPr="00DB03F7">
        <w:t xml:space="preserve">it </w:t>
      </w:r>
      <w:r w:rsidRPr="00DB03F7">
        <w:t xml:space="preserve">is taken as a reference variable. In the other regions, we found non-significant results with </w:t>
      </w:r>
      <w:r w:rsidR="00013A99" w:rsidRPr="00DB03F7">
        <w:t>evidence of</w:t>
      </w:r>
      <w:r w:rsidRPr="00DB03F7">
        <w:t xml:space="preserve"> a negative relationship, with the exception of North America </w:t>
      </w:r>
      <w:r w:rsidR="00013A99" w:rsidRPr="00DB03F7">
        <w:t>with</w:t>
      </w:r>
      <w:r w:rsidRPr="00DB03F7">
        <w:t xml:space="preserve"> the effect of the Religious Tolerance Index against the CCPS Index. The results of the latter regions are inconclusive as there are </w:t>
      </w:r>
      <w:r w:rsidR="00013A99" w:rsidRPr="00DB03F7">
        <w:t>insufficient</w:t>
      </w:r>
      <w:r w:rsidRPr="00DB03F7">
        <w:t xml:space="preserve"> countries per region to </w:t>
      </w:r>
      <w:r w:rsidR="00F25D58" w:rsidRPr="00DB03F7">
        <w:t>create</w:t>
      </w:r>
      <w:r w:rsidRPr="00DB03F7">
        <w:t xml:space="preserve"> a meaningful model. </w:t>
      </w:r>
    </w:p>
    <w:p w14:paraId="0244CF6B" w14:textId="18C92122" w:rsidR="00BD568C" w:rsidRPr="00DB03F7" w:rsidRDefault="00BD568C" w:rsidP="00136F78">
      <w:pPr>
        <w:spacing w:line="240" w:lineRule="auto"/>
        <w:ind w:firstLine="284"/>
        <w:jc w:val="both"/>
      </w:pPr>
    </w:p>
    <w:p w14:paraId="3CBF4CDB" w14:textId="18092793" w:rsidR="00BD568C" w:rsidRPr="00DB03F7" w:rsidRDefault="00BD568C" w:rsidP="00136F78">
      <w:pPr>
        <w:spacing w:line="240" w:lineRule="auto"/>
        <w:ind w:firstLine="284"/>
        <w:jc w:val="both"/>
      </w:pPr>
    </w:p>
    <w:p w14:paraId="323FE50E" w14:textId="77777777" w:rsidR="006154F9" w:rsidRPr="00DB03F7" w:rsidRDefault="006154F9" w:rsidP="00136F78">
      <w:pPr>
        <w:spacing w:line="240" w:lineRule="auto"/>
        <w:ind w:firstLine="284"/>
        <w:jc w:val="both"/>
      </w:pPr>
    </w:p>
    <w:p w14:paraId="55C7B89B" w14:textId="505E5B5A" w:rsidR="00186949" w:rsidRPr="00DB03F7" w:rsidRDefault="00186949" w:rsidP="00186949">
      <w:pPr>
        <w:spacing w:line="240" w:lineRule="auto"/>
        <w:ind w:firstLine="284"/>
        <w:jc w:val="both"/>
        <w:rPr>
          <w:b/>
          <w:bCs/>
        </w:rPr>
      </w:pPr>
      <w:r w:rsidRPr="00DB03F7">
        <w:rPr>
          <w:b/>
          <w:bCs/>
        </w:rPr>
        <w:t>Tabl</w:t>
      </w:r>
      <w:r w:rsidR="00BD568C" w:rsidRPr="00DB03F7">
        <w:rPr>
          <w:b/>
          <w:bCs/>
        </w:rPr>
        <w:t>e</w:t>
      </w:r>
      <w:r w:rsidRPr="00DB03F7">
        <w:rPr>
          <w:b/>
          <w:bCs/>
        </w:rPr>
        <w:t xml:space="preserve"> 8</w:t>
      </w:r>
    </w:p>
    <w:p w14:paraId="6A01E913" w14:textId="73C9CF1C" w:rsidR="00186949" w:rsidRPr="00DB03F7" w:rsidRDefault="00BD568C" w:rsidP="00186949">
      <w:pPr>
        <w:spacing w:line="240" w:lineRule="auto"/>
        <w:ind w:firstLine="284"/>
        <w:jc w:val="both"/>
      </w:pPr>
      <w:r w:rsidRPr="00DB03F7">
        <w:t>Variation of results by region</w:t>
      </w:r>
    </w:p>
    <w:tbl>
      <w:tblPr>
        <w:tblW w:w="9343" w:type="dxa"/>
        <w:tblLayout w:type="fixed"/>
        <w:tblLook w:val="0000" w:firstRow="0" w:lastRow="0" w:firstColumn="0" w:lastColumn="0" w:noHBand="0" w:noVBand="0"/>
      </w:tblPr>
      <w:tblGrid>
        <w:gridCol w:w="7384"/>
        <w:gridCol w:w="1959"/>
      </w:tblGrid>
      <w:tr w:rsidR="007C13C9" w:rsidRPr="00DB03F7"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DB03F7" w:rsidRDefault="00BD568C" w:rsidP="00186949">
            <w:pPr>
              <w:widowControl w:val="0"/>
              <w:autoSpaceDE w:val="0"/>
              <w:autoSpaceDN w:val="0"/>
              <w:adjustRightInd w:val="0"/>
              <w:spacing w:line="240" w:lineRule="auto"/>
              <w:ind w:firstLine="284"/>
              <w:rPr>
                <w:rPrChange w:id="1007" w:author="Sergio Barona" w:date="2024-02-12T23:22:00Z">
                  <w:rPr>
                    <w:lang w:val="es-ES_tradnl"/>
                  </w:rPr>
                </w:rPrChange>
              </w:rPr>
            </w:pPr>
            <w:r w:rsidRPr="00DB03F7">
              <w:rPr>
                <w:rPrChange w:id="1008" w:author="Sergio Barona" w:date="2024-02-12T23:22:00Z">
                  <w:rPr>
                    <w:lang w:val="es-ES_tradnl"/>
                  </w:rPr>
                </w:rPrChange>
              </w:rPr>
              <w:t>Dependent variable</w:t>
            </w:r>
            <w:r w:rsidR="00186949" w:rsidRPr="00DB03F7">
              <w:rPr>
                <w:rPrChange w:id="1009" w:author="Sergio Barona" w:date="2024-02-12T23:22:00Z">
                  <w:rPr>
                    <w:lang w:val="es-ES_tradnl"/>
                  </w:rPr>
                </w:rPrChange>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DB03F7" w:rsidRDefault="00186949" w:rsidP="00186949">
            <w:pPr>
              <w:widowControl w:val="0"/>
              <w:autoSpaceDE w:val="0"/>
              <w:autoSpaceDN w:val="0"/>
              <w:adjustRightInd w:val="0"/>
              <w:spacing w:line="240" w:lineRule="auto"/>
              <w:ind w:firstLine="284"/>
              <w:jc w:val="both"/>
              <w:rPr>
                <w:rPrChange w:id="1010" w:author="Sergio Barona" w:date="2024-02-12T23:22:00Z">
                  <w:rPr>
                    <w:lang w:val="es-ES_tradnl"/>
                  </w:rPr>
                </w:rPrChange>
              </w:rPr>
            </w:pPr>
            <w:r w:rsidRPr="00DB03F7">
              <w:rPr>
                <w:rPrChange w:id="1011" w:author="Sergio Barona" w:date="2024-02-12T23:22:00Z">
                  <w:rPr>
                    <w:lang w:val="es-ES_tradnl"/>
                  </w:rPr>
                </w:rPrChange>
              </w:rPr>
              <w:t>(1)</w:t>
            </w:r>
          </w:p>
        </w:tc>
      </w:tr>
      <w:tr w:rsidR="007C13C9" w:rsidRPr="00DB03F7" w14:paraId="574D319F" w14:textId="77777777" w:rsidTr="00BD568C">
        <w:trPr>
          <w:trHeight w:val="520"/>
        </w:trPr>
        <w:tc>
          <w:tcPr>
            <w:tcW w:w="7384" w:type="dxa"/>
            <w:tcBorders>
              <w:top w:val="nil"/>
              <w:left w:val="nil"/>
              <w:right w:val="nil"/>
            </w:tcBorders>
          </w:tcPr>
          <w:p w14:paraId="09E6E599" w14:textId="15FF102E" w:rsidR="00186949" w:rsidRPr="00DB03F7" w:rsidRDefault="00BD568C" w:rsidP="00186949">
            <w:pPr>
              <w:widowControl w:val="0"/>
              <w:autoSpaceDE w:val="0"/>
              <w:autoSpaceDN w:val="0"/>
              <w:adjustRightInd w:val="0"/>
              <w:spacing w:line="240" w:lineRule="auto"/>
              <w:ind w:firstLine="284"/>
              <w:rPr>
                <w:rPrChange w:id="1012" w:author="Sergio Barona" w:date="2024-02-12T23:22:00Z">
                  <w:rPr>
                    <w:lang w:val="es-ES_tradnl"/>
                  </w:rPr>
                </w:rPrChange>
              </w:rPr>
            </w:pPr>
            <w:r w:rsidRPr="00DB03F7">
              <w:rPr>
                <w:rPrChange w:id="1013" w:author="Sergio Barona" w:date="2024-02-12T23:22:00Z">
                  <w:rPr>
                    <w:lang w:val="es-ES_tradnl"/>
                  </w:rPr>
                </w:rPrChange>
              </w:rPr>
              <w:t>Religious tolerance index</w:t>
            </w:r>
          </w:p>
        </w:tc>
        <w:tc>
          <w:tcPr>
            <w:tcW w:w="1959" w:type="dxa"/>
            <w:tcBorders>
              <w:top w:val="nil"/>
              <w:left w:val="nil"/>
              <w:right w:val="nil"/>
            </w:tcBorders>
          </w:tcPr>
          <w:p w14:paraId="7A02C504" w14:textId="77777777" w:rsidR="00186949" w:rsidRPr="00DB03F7" w:rsidRDefault="00186949" w:rsidP="00186949">
            <w:pPr>
              <w:widowControl w:val="0"/>
              <w:autoSpaceDE w:val="0"/>
              <w:autoSpaceDN w:val="0"/>
              <w:adjustRightInd w:val="0"/>
              <w:spacing w:line="240" w:lineRule="auto"/>
              <w:ind w:firstLine="284"/>
              <w:jc w:val="both"/>
              <w:rPr>
                <w:rPrChange w:id="1014" w:author="Sergio Barona" w:date="2024-02-12T23:22:00Z">
                  <w:rPr>
                    <w:lang w:val="es-ES_tradnl"/>
                  </w:rPr>
                </w:rPrChange>
              </w:rPr>
            </w:pPr>
            <w:r w:rsidRPr="00DB03F7">
              <w:rPr>
                <w:rPrChange w:id="1015" w:author="Sergio Barona" w:date="2024-02-12T23:22:00Z">
                  <w:rPr>
                    <w:lang w:val="es-ES_tradnl"/>
                  </w:rPr>
                </w:rPrChange>
              </w:rPr>
              <w:t>0.25 (1.34) *</w:t>
            </w:r>
          </w:p>
        </w:tc>
      </w:tr>
      <w:tr w:rsidR="007C13C9" w:rsidRPr="00DB03F7" w14:paraId="0F3373BE" w14:textId="77777777" w:rsidTr="00117649">
        <w:trPr>
          <w:trHeight w:val="558"/>
        </w:trPr>
        <w:tc>
          <w:tcPr>
            <w:tcW w:w="7384" w:type="dxa"/>
            <w:tcBorders>
              <w:top w:val="nil"/>
              <w:left w:val="nil"/>
              <w:bottom w:val="nil"/>
              <w:right w:val="nil"/>
            </w:tcBorders>
          </w:tcPr>
          <w:p w14:paraId="477594AD" w14:textId="5EC4F59C" w:rsidR="00186949" w:rsidRPr="00DB03F7" w:rsidRDefault="00BD568C" w:rsidP="00186949">
            <w:pPr>
              <w:widowControl w:val="0"/>
              <w:autoSpaceDE w:val="0"/>
              <w:autoSpaceDN w:val="0"/>
              <w:adjustRightInd w:val="0"/>
              <w:spacing w:line="240" w:lineRule="auto"/>
              <w:ind w:firstLine="284"/>
            </w:pPr>
            <w:r w:rsidRPr="00DB03F7">
              <w:t>Regions (Effect of interaction with religious tolerance in CCPS)</w:t>
            </w:r>
          </w:p>
        </w:tc>
        <w:tc>
          <w:tcPr>
            <w:tcW w:w="1959" w:type="dxa"/>
            <w:tcBorders>
              <w:top w:val="nil"/>
              <w:left w:val="nil"/>
              <w:bottom w:val="nil"/>
              <w:right w:val="nil"/>
            </w:tcBorders>
          </w:tcPr>
          <w:p w14:paraId="04D58A9E" w14:textId="77777777" w:rsidR="00186949" w:rsidRPr="00DB03F7" w:rsidRDefault="00186949" w:rsidP="00186949">
            <w:pPr>
              <w:widowControl w:val="0"/>
              <w:autoSpaceDE w:val="0"/>
              <w:autoSpaceDN w:val="0"/>
              <w:adjustRightInd w:val="0"/>
              <w:spacing w:line="240" w:lineRule="auto"/>
              <w:ind w:firstLine="284"/>
              <w:jc w:val="both"/>
            </w:pPr>
          </w:p>
        </w:tc>
      </w:tr>
      <w:tr w:rsidR="007C13C9" w:rsidRPr="00DB03F7" w14:paraId="24D68105" w14:textId="77777777" w:rsidTr="00117649">
        <w:trPr>
          <w:trHeight w:val="192"/>
        </w:trPr>
        <w:tc>
          <w:tcPr>
            <w:tcW w:w="7384" w:type="dxa"/>
            <w:tcBorders>
              <w:top w:val="nil"/>
              <w:left w:val="nil"/>
              <w:bottom w:val="nil"/>
              <w:right w:val="nil"/>
            </w:tcBorders>
          </w:tcPr>
          <w:p w14:paraId="43EBF72C" w14:textId="4F6BBC7B" w:rsidR="00186949" w:rsidRPr="00DB03F7" w:rsidRDefault="00186949" w:rsidP="00186949">
            <w:pPr>
              <w:widowControl w:val="0"/>
              <w:autoSpaceDE w:val="0"/>
              <w:autoSpaceDN w:val="0"/>
              <w:adjustRightInd w:val="0"/>
              <w:spacing w:line="240" w:lineRule="auto"/>
              <w:ind w:firstLine="284"/>
              <w:rPr>
                <w:rPrChange w:id="1016" w:author="Sergio Barona" w:date="2024-02-12T23:22:00Z">
                  <w:rPr>
                    <w:lang w:val="es-ES_tradnl"/>
                  </w:rPr>
                </w:rPrChange>
              </w:rPr>
            </w:pPr>
            <w:r w:rsidRPr="00DB03F7">
              <w:t xml:space="preserve">         </w:t>
            </w:r>
            <w:r w:rsidRPr="00DB03F7">
              <w:rPr>
                <w:rPrChange w:id="1017" w:author="Sergio Barona" w:date="2024-02-12T23:22:00Z">
                  <w:rPr>
                    <w:lang w:val="es-ES_tradnl"/>
                  </w:rPr>
                </w:rPrChange>
              </w:rPr>
              <w:t>Europ</w:t>
            </w:r>
            <w:r w:rsidR="00BD568C" w:rsidRPr="00DB03F7">
              <w:rPr>
                <w:rPrChange w:id="1018" w:author="Sergio Barona" w:date="2024-02-12T23:22:00Z">
                  <w:rPr>
                    <w:lang w:val="es-ES_tradnl"/>
                  </w:rPr>
                </w:rPrChange>
              </w:rPr>
              <w:t>e and Central Asia</w:t>
            </w:r>
            <w:r w:rsidRPr="00DB03F7">
              <w:rPr>
                <w:rPrChange w:id="1019" w:author="Sergio Barona" w:date="2024-02-12T23:22:00Z">
                  <w:rPr>
                    <w:lang w:val="es-ES_tradnl"/>
                  </w:rPr>
                </w:rPrChange>
              </w:rPr>
              <w:t xml:space="preserve"> </w:t>
            </w:r>
          </w:p>
        </w:tc>
        <w:tc>
          <w:tcPr>
            <w:tcW w:w="1959" w:type="dxa"/>
            <w:tcBorders>
              <w:top w:val="nil"/>
              <w:left w:val="nil"/>
              <w:bottom w:val="nil"/>
              <w:right w:val="nil"/>
            </w:tcBorders>
          </w:tcPr>
          <w:p w14:paraId="4E7620D6" w14:textId="77777777" w:rsidR="00186949" w:rsidRPr="00DB03F7" w:rsidRDefault="00186949" w:rsidP="00186949">
            <w:pPr>
              <w:widowControl w:val="0"/>
              <w:autoSpaceDE w:val="0"/>
              <w:autoSpaceDN w:val="0"/>
              <w:adjustRightInd w:val="0"/>
              <w:spacing w:line="240" w:lineRule="auto"/>
              <w:ind w:firstLine="284"/>
              <w:jc w:val="both"/>
              <w:rPr>
                <w:rPrChange w:id="1020" w:author="Sergio Barona" w:date="2024-02-12T23:22:00Z">
                  <w:rPr>
                    <w:lang w:val="es-ES_tradnl"/>
                  </w:rPr>
                </w:rPrChange>
              </w:rPr>
            </w:pPr>
            <w:r w:rsidRPr="00DB03F7">
              <w:t>0.64 (2.59) ***</w:t>
            </w:r>
          </w:p>
        </w:tc>
      </w:tr>
      <w:tr w:rsidR="007C13C9" w:rsidRPr="00DB03F7" w14:paraId="623130EB" w14:textId="77777777" w:rsidTr="00117649">
        <w:trPr>
          <w:trHeight w:val="340"/>
        </w:trPr>
        <w:tc>
          <w:tcPr>
            <w:tcW w:w="7384" w:type="dxa"/>
            <w:tcBorders>
              <w:top w:val="nil"/>
              <w:left w:val="nil"/>
              <w:bottom w:val="nil"/>
              <w:right w:val="nil"/>
            </w:tcBorders>
          </w:tcPr>
          <w:p w14:paraId="54205709" w14:textId="4C69A060" w:rsidR="00186949" w:rsidRPr="00DB03F7" w:rsidRDefault="00186949" w:rsidP="00186949">
            <w:pPr>
              <w:widowControl w:val="0"/>
              <w:autoSpaceDE w:val="0"/>
              <w:autoSpaceDN w:val="0"/>
              <w:adjustRightInd w:val="0"/>
              <w:spacing w:line="240" w:lineRule="auto"/>
              <w:ind w:firstLine="284"/>
            </w:pPr>
            <w:r w:rsidRPr="00DB03F7">
              <w:t xml:space="preserve">         </w:t>
            </w:r>
            <w:r w:rsidR="00BD568C" w:rsidRPr="00DB03F7">
              <w:t>Larin America and the Caribbean</w:t>
            </w:r>
          </w:p>
        </w:tc>
        <w:tc>
          <w:tcPr>
            <w:tcW w:w="1959" w:type="dxa"/>
            <w:tcBorders>
              <w:top w:val="nil"/>
              <w:left w:val="nil"/>
              <w:bottom w:val="nil"/>
              <w:right w:val="nil"/>
            </w:tcBorders>
          </w:tcPr>
          <w:p w14:paraId="77B7D347" w14:textId="77777777" w:rsidR="00186949" w:rsidRPr="00DB03F7" w:rsidRDefault="00186949" w:rsidP="00186949">
            <w:pPr>
              <w:widowControl w:val="0"/>
              <w:autoSpaceDE w:val="0"/>
              <w:autoSpaceDN w:val="0"/>
              <w:adjustRightInd w:val="0"/>
              <w:spacing w:line="240" w:lineRule="auto"/>
              <w:ind w:firstLine="284"/>
              <w:jc w:val="both"/>
              <w:rPr>
                <w:rPrChange w:id="1021" w:author="Sergio Barona" w:date="2024-02-12T23:22:00Z">
                  <w:rPr>
                    <w:lang w:val="es-ES_tradnl"/>
                  </w:rPr>
                </w:rPrChange>
              </w:rPr>
            </w:pPr>
            <w:r w:rsidRPr="00DB03F7">
              <w:t>-0.43 (-0.6)</w:t>
            </w:r>
          </w:p>
        </w:tc>
      </w:tr>
      <w:tr w:rsidR="007C13C9" w:rsidRPr="00DB03F7" w14:paraId="7A714DE8" w14:textId="77777777" w:rsidTr="00117649">
        <w:trPr>
          <w:trHeight w:val="558"/>
        </w:trPr>
        <w:tc>
          <w:tcPr>
            <w:tcW w:w="7384" w:type="dxa"/>
            <w:tcBorders>
              <w:top w:val="nil"/>
              <w:left w:val="nil"/>
              <w:bottom w:val="nil"/>
              <w:right w:val="nil"/>
            </w:tcBorders>
          </w:tcPr>
          <w:p w14:paraId="142E9764" w14:textId="42A5565E" w:rsidR="00186949" w:rsidRPr="00DB03F7" w:rsidRDefault="00186949" w:rsidP="00186949">
            <w:pPr>
              <w:widowControl w:val="0"/>
              <w:autoSpaceDE w:val="0"/>
              <w:autoSpaceDN w:val="0"/>
              <w:adjustRightInd w:val="0"/>
              <w:spacing w:line="240" w:lineRule="auto"/>
              <w:ind w:firstLine="284"/>
            </w:pPr>
            <w:r w:rsidRPr="00DB03F7">
              <w:t xml:space="preserve">         </w:t>
            </w:r>
            <w:r w:rsidR="00BD568C" w:rsidRPr="00DB03F7">
              <w:t>Middle East and North Africa</w:t>
            </w:r>
          </w:p>
        </w:tc>
        <w:tc>
          <w:tcPr>
            <w:tcW w:w="1959" w:type="dxa"/>
            <w:tcBorders>
              <w:top w:val="nil"/>
              <w:left w:val="nil"/>
              <w:bottom w:val="nil"/>
              <w:right w:val="nil"/>
            </w:tcBorders>
          </w:tcPr>
          <w:p w14:paraId="5A72A002" w14:textId="77777777" w:rsidR="00186949" w:rsidRPr="00DB03F7" w:rsidRDefault="00186949" w:rsidP="00186949">
            <w:pPr>
              <w:widowControl w:val="0"/>
              <w:autoSpaceDE w:val="0"/>
              <w:autoSpaceDN w:val="0"/>
              <w:adjustRightInd w:val="0"/>
              <w:spacing w:line="240" w:lineRule="auto"/>
              <w:ind w:firstLine="284"/>
              <w:jc w:val="both"/>
              <w:rPr>
                <w:rPrChange w:id="1022" w:author="Sergio Barona" w:date="2024-02-12T23:22:00Z">
                  <w:rPr>
                    <w:lang w:val="es-ES_tradnl"/>
                  </w:rPr>
                </w:rPrChange>
              </w:rPr>
            </w:pPr>
            <w:r w:rsidRPr="00DB03F7">
              <w:t>-0.32 (-0.86)</w:t>
            </w:r>
          </w:p>
        </w:tc>
      </w:tr>
      <w:tr w:rsidR="007C13C9" w:rsidRPr="00DB03F7" w14:paraId="723E984D" w14:textId="77777777" w:rsidTr="00117649">
        <w:trPr>
          <w:trHeight w:val="546"/>
        </w:trPr>
        <w:tc>
          <w:tcPr>
            <w:tcW w:w="7384" w:type="dxa"/>
            <w:tcBorders>
              <w:top w:val="nil"/>
              <w:left w:val="nil"/>
              <w:bottom w:val="nil"/>
              <w:right w:val="nil"/>
            </w:tcBorders>
          </w:tcPr>
          <w:p w14:paraId="67C6ADAC" w14:textId="3A41FAB7" w:rsidR="00186949" w:rsidRPr="00DB03F7" w:rsidRDefault="00186949" w:rsidP="00186949">
            <w:pPr>
              <w:widowControl w:val="0"/>
              <w:autoSpaceDE w:val="0"/>
              <w:autoSpaceDN w:val="0"/>
              <w:adjustRightInd w:val="0"/>
              <w:spacing w:line="240" w:lineRule="auto"/>
              <w:ind w:firstLine="284"/>
              <w:rPr>
                <w:rPrChange w:id="1023" w:author="Sergio Barona" w:date="2024-02-12T23:22:00Z">
                  <w:rPr>
                    <w:lang w:val="es-ES_tradnl"/>
                  </w:rPr>
                </w:rPrChange>
              </w:rPr>
            </w:pPr>
            <w:r w:rsidRPr="00DB03F7">
              <w:rPr>
                <w:rPrChange w:id="1024" w:author="Sergio Barona" w:date="2024-02-12T23:22:00Z">
                  <w:rPr>
                    <w:lang w:val="es-ES_tradnl"/>
                  </w:rPr>
                </w:rPrChange>
              </w:rPr>
              <w:t xml:space="preserve">         Nort</w:t>
            </w:r>
            <w:r w:rsidR="00BD568C" w:rsidRPr="00DB03F7">
              <w:rPr>
                <w:rPrChange w:id="1025" w:author="Sergio Barona" w:date="2024-02-12T23:22:00Z">
                  <w:rPr>
                    <w:lang w:val="es-ES_tradnl"/>
                  </w:rPr>
                </w:rPrChange>
              </w:rPr>
              <w:t xml:space="preserve">h </w:t>
            </w:r>
            <w:r w:rsidRPr="00DB03F7">
              <w:rPr>
                <w:rPrChange w:id="1026" w:author="Sergio Barona" w:date="2024-02-12T23:22:00Z">
                  <w:rPr>
                    <w:lang w:val="es-ES_tradnl"/>
                  </w:rPr>
                </w:rPrChange>
              </w:rPr>
              <w:t>Am</w:t>
            </w:r>
            <w:r w:rsidR="00BD568C" w:rsidRPr="00DB03F7">
              <w:rPr>
                <w:rPrChange w:id="1027" w:author="Sergio Barona" w:date="2024-02-12T23:22:00Z">
                  <w:rPr>
                    <w:lang w:val="es-ES_tradnl"/>
                  </w:rPr>
                </w:rPrChange>
              </w:rPr>
              <w:t>e</w:t>
            </w:r>
            <w:r w:rsidRPr="00DB03F7">
              <w:rPr>
                <w:rPrChange w:id="1028" w:author="Sergio Barona" w:date="2024-02-12T23:22:00Z">
                  <w:rPr>
                    <w:lang w:val="es-ES_tradnl"/>
                  </w:rPr>
                </w:rPrChange>
              </w:rPr>
              <w:t>rica</w:t>
            </w:r>
          </w:p>
        </w:tc>
        <w:tc>
          <w:tcPr>
            <w:tcW w:w="1959" w:type="dxa"/>
            <w:tcBorders>
              <w:top w:val="nil"/>
              <w:left w:val="nil"/>
              <w:bottom w:val="nil"/>
              <w:right w:val="nil"/>
            </w:tcBorders>
          </w:tcPr>
          <w:p w14:paraId="4C018B02" w14:textId="77777777" w:rsidR="00186949" w:rsidRPr="00DB03F7" w:rsidRDefault="00186949" w:rsidP="00186949">
            <w:pPr>
              <w:widowControl w:val="0"/>
              <w:autoSpaceDE w:val="0"/>
              <w:autoSpaceDN w:val="0"/>
              <w:adjustRightInd w:val="0"/>
              <w:spacing w:line="240" w:lineRule="auto"/>
              <w:ind w:firstLine="284"/>
              <w:jc w:val="both"/>
              <w:rPr>
                <w:rPrChange w:id="1029" w:author="Sergio Barona" w:date="2024-02-12T23:22:00Z">
                  <w:rPr>
                    <w:lang w:val="es-ES_tradnl"/>
                  </w:rPr>
                </w:rPrChange>
              </w:rPr>
            </w:pPr>
            <w:r w:rsidRPr="00DB03F7">
              <w:t>1.21 (0.45)</w:t>
            </w:r>
          </w:p>
        </w:tc>
      </w:tr>
      <w:tr w:rsidR="007C13C9" w:rsidRPr="00DB03F7" w14:paraId="7D822B69" w14:textId="77777777" w:rsidTr="00117649">
        <w:trPr>
          <w:trHeight w:val="558"/>
        </w:trPr>
        <w:tc>
          <w:tcPr>
            <w:tcW w:w="7384" w:type="dxa"/>
            <w:tcBorders>
              <w:top w:val="nil"/>
              <w:left w:val="nil"/>
              <w:bottom w:val="nil"/>
              <w:right w:val="nil"/>
            </w:tcBorders>
          </w:tcPr>
          <w:p w14:paraId="6665B43C" w14:textId="03F5A14F" w:rsidR="00186949" w:rsidRPr="00DB03F7" w:rsidRDefault="00186949" w:rsidP="00186949">
            <w:pPr>
              <w:widowControl w:val="0"/>
              <w:autoSpaceDE w:val="0"/>
              <w:autoSpaceDN w:val="0"/>
              <w:adjustRightInd w:val="0"/>
              <w:spacing w:line="240" w:lineRule="auto"/>
              <w:ind w:firstLine="284"/>
              <w:rPr>
                <w:rPrChange w:id="1030" w:author="Sergio Barona" w:date="2024-02-12T23:22:00Z">
                  <w:rPr>
                    <w:lang w:val="es-ES_tradnl"/>
                  </w:rPr>
                </w:rPrChange>
              </w:rPr>
            </w:pPr>
            <w:r w:rsidRPr="00DB03F7">
              <w:rPr>
                <w:rPrChange w:id="1031" w:author="Sergio Barona" w:date="2024-02-12T23:22:00Z">
                  <w:rPr>
                    <w:lang w:val="es-ES_tradnl"/>
                  </w:rPr>
                </w:rPrChange>
              </w:rPr>
              <w:t xml:space="preserve">         </w:t>
            </w:r>
            <w:r w:rsidR="00BD568C" w:rsidRPr="00DB03F7">
              <w:rPr>
                <w:rPrChange w:id="1032" w:author="Sergio Barona" w:date="2024-02-12T23:22:00Z">
                  <w:rPr>
                    <w:lang w:val="es-ES_tradnl"/>
                  </w:rPr>
                </w:rPrChange>
              </w:rPr>
              <w:t>Southern Asia</w:t>
            </w:r>
            <w:r w:rsidRPr="00DB03F7">
              <w:rPr>
                <w:rPrChange w:id="1033" w:author="Sergio Barona" w:date="2024-02-12T23:22:00Z">
                  <w:rPr>
                    <w:lang w:val="es-ES_tradnl"/>
                  </w:rPr>
                </w:rPrChange>
              </w:rPr>
              <w:t xml:space="preserve"> </w:t>
            </w:r>
          </w:p>
        </w:tc>
        <w:tc>
          <w:tcPr>
            <w:tcW w:w="1959" w:type="dxa"/>
            <w:tcBorders>
              <w:top w:val="nil"/>
              <w:left w:val="nil"/>
              <w:bottom w:val="nil"/>
              <w:right w:val="nil"/>
            </w:tcBorders>
          </w:tcPr>
          <w:p w14:paraId="66C06226" w14:textId="77777777" w:rsidR="00186949" w:rsidRPr="00DB03F7" w:rsidRDefault="00186949" w:rsidP="00186949">
            <w:pPr>
              <w:widowControl w:val="0"/>
              <w:autoSpaceDE w:val="0"/>
              <w:autoSpaceDN w:val="0"/>
              <w:adjustRightInd w:val="0"/>
              <w:spacing w:line="240" w:lineRule="auto"/>
              <w:ind w:firstLine="284"/>
              <w:jc w:val="both"/>
              <w:rPr>
                <w:rPrChange w:id="1034" w:author="Sergio Barona" w:date="2024-02-12T23:22:00Z">
                  <w:rPr>
                    <w:lang w:val="es-ES_tradnl"/>
                  </w:rPr>
                </w:rPrChange>
              </w:rPr>
            </w:pPr>
            <w:r w:rsidRPr="00DB03F7">
              <w:t>-0.27 (-0.92)</w:t>
            </w:r>
          </w:p>
        </w:tc>
      </w:tr>
      <w:tr w:rsidR="007C13C9" w:rsidRPr="00DB03F7" w14:paraId="3816DF4F" w14:textId="77777777" w:rsidTr="00117649">
        <w:trPr>
          <w:trHeight w:val="558"/>
        </w:trPr>
        <w:tc>
          <w:tcPr>
            <w:tcW w:w="7384" w:type="dxa"/>
            <w:tcBorders>
              <w:top w:val="nil"/>
              <w:left w:val="nil"/>
              <w:bottom w:val="nil"/>
              <w:right w:val="nil"/>
            </w:tcBorders>
          </w:tcPr>
          <w:p w14:paraId="05C852A9" w14:textId="73CBE600" w:rsidR="00186949" w:rsidRPr="00DB03F7" w:rsidRDefault="00186949" w:rsidP="00186949">
            <w:pPr>
              <w:widowControl w:val="0"/>
              <w:autoSpaceDE w:val="0"/>
              <w:autoSpaceDN w:val="0"/>
              <w:adjustRightInd w:val="0"/>
              <w:spacing w:line="240" w:lineRule="auto"/>
              <w:ind w:firstLine="284"/>
              <w:rPr>
                <w:rPrChange w:id="1035" w:author="Sergio Barona" w:date="2024-02-12T23:22:00Z">
                  <w:rPr>
                    <w:lang w:val="es-ES_tradnl"/>
                  </w:rPr>
                </w:rPrChange>
              </w:rPr>
            </w:pPr>
            <w:r w:rsidRPr="00DB03F7">
              <w:rPr>
                <w:rPrChange w:id="1036" w:author="Sergio Barona" w:date="2024-02-12T23:22:00Z">
                  <w:rPr>
                    <w:lang w:val="es-ES_tradnl"/>
                  </w:rPr>
                </w:rPrChange>
              </w:rPr>
              <w:t xml:space="preserve">         </w:t>
            </w:r>
            <w:r w:rsidR="00BD568C" w:rsidRPr="00DB03F7">
              <w:rPr>
                <w:rPrChange w:id="1037" w:author="Sergio Barona" w:date="2024-02-12T23:22:00Z">
                  <w:rPr>
                    <w:lang w:val="es-ES_tradnl"/>
                  </w:rPr>
                </w:rPrChange>
              </w:rPr>
              <w:t>Subsaharan Africa</w:t>
            </w:r>
          </w:p>
        </w:tc>
        <w:tc>
          <w:tcPr>
            <w:tcW w:w="1959" w:type="dxa"/>
            <w:tcBorders>
              <w:top w:val="nil"/>
              <w:left w:val="nil"/>
              <w:bottom w:val="nil"/>
              <w:right w:val="nil"/>
            </w:tcBorders>
          </w:tcPr>
          <w:p w14:paraId="7117C614" w14:textId="77777777" w:rsidR="00186949" w:rsidRPr="00DB03F7" w:rsidRDefault="00186949" w:rsidP="00186949">
            <w:pPr>
              <w:widowControl w:val="0"/>
              <w:autoSpaceDE w:val="0"/>
              <w:autoSpaceDN w:val="0"/>
              <w:adjustRightInd w:val="0"/>
              <w:spacing w:line="240" w:lineRule="auto"/>
              <w:ind w:firstLine="284"/>
              <w:jc w:val="both"/>
              <w:rPr>
                <w:rPrChange w:id="1038" w:author="Sergio Barona" w:date="2024-02-12T23:22:00Z">
                  <w:rPr>
                    <w:lang w:val="es-ES_tradnl"/>
                  </w:rPr>
                </w:rPrChange>
              </w:rPr>
            </w:pPr>
            <w:r w:rsidRPr="00DB03F7">
              <w:t>-0.45 (-1.18)</w:t>
            </w:r>
          </w:p>
        </w:tc>
      </w:tr>
      <w:tr w:rsidR="007C13C9" w:rsidRPr="00DB03F7" w14:paraId="1F433C68" w14:textId="77777777" w:rsidTr="00117649">
        <w:trPr>
          <w:trHeight w:val="558"/>
        </w:trPr>
        <w:tc>
          <w:tcPr>
            <w:tcW w:w="7384" w:type="dxa"/>
            <w:tcBorders>
              <w:top w:val="nil"/>
              <w:left w:val="nil"/>
              <w:bottom w:val="nil"/>
              <w:right w:val="nil"/>
            </w:tcBorders>
          </w:tcPr>
          <w:p w14:paraId="60819EDB" w14:textId="237AFBFE" w:rsidR="00186949" w:rsidRPr="00DB03F7" w:rsidRDefault="00186949" w:rsidP="00186949">
            <w:pPr>
              <w:widowControl w:val="0"/>
              <w:autoSpaceDE w:val="0"/>
              <w:autoSpaceDN w:val="0"/>
              <w:adjustRightInd w:val="0"/>
              <w:spacing w:line="240" w:lineRule="auto"/>
              <w:ind w:firstLine="284"/>
              <w:rPr>
                <w:rPrChange w:id="1039" w:author="Sergio Barona" w:date="2024-02-12T23:22:00Z">
                  <w:rPr>
                    <w:lang w:val="es-ES_tradnl"/>
                  </w:rPr>
                </w:rPrChange>
              </w:rPr>
            </w:pPr>
            <w:r w:rsidRPr="00DB03F7">
              <w:rPr>
                <w:rPrChange w:id="1040" w:author="Sergio Barona" w:date="2024-02-12T23:22:00Z">
                  <w:rPr>
                    <w:lang w:val="es-ES_tradnl"/>
                  </w:rPr>
                </w:rPrChange>
              </w:rPr>
              <w:t xml:space="preserve">Regions (dummy) </w:t>
            </w:r>
          </w:p>
        </w:tc>
        <w:tc>
          <w:tcPr>
            <w:tcW w:w="1959" w:type="dxa"/>
            <w:tcBorders>
              <w:top w:val="nil"/>
              <w:left w:val="nil"/>
              <w:bottom w:val="nil"/>
              <w:right w:val="nil"/>
            </w:tcBorders>
          </w:tcPr>
          <w:p w14:paraId="67B82A7F" w14:textId="77777777" w:rsidR="00186949" w:rsidRPr="00DB03F7" w:rsidRDefault="00186949" w:rsidP="00186949">
            <w:pPr>
              <w:widowControl w:val="0"/>
              <w:autoSpaceDE w:val="0"/>
              <w:autoSpaceDN w:val="0"/>
              <w:adjustRightInd w:val="0"/>
              <w:spacing w:line="240" w:lineRule="auto"/>
              <w:ind w:firstLine="284"/>
              <w:jc w:val="both"/>
              <w:rPr>
                <w:rPrChange w:id="1041" w:author="Sergio Barona" w:date="2024-02-12T23:22:00Z">
                  <w:rPr>
                    <w:lang w:val="es-ES_tradnl"/>
                  </w:rPr>
                </w:rPrChange>
              </w:rPr>
            </w:pPr>
            <w:r w:rsidRPr="00DB03F7">
              <w:rPr>
                <w:rPrChange w:id="1042" w:author="Sergio Barona" w:date="2024-02-12T23:22:00Z">
                  <w:rPr>
                    <w:lang w:val="es-ES_tradnl"/>
                  </w:rPr>
                </w:rPrChange>
              </w:rPr>
              <w:t>Sí</w:t>
            </w:r>
          </w:p>
        </w:tc>
      </w:tr>
      <w:tr w:rsidR="007C13C9" w:rsidRPr="00DB03F7" w14:paraId="78D461A8" w14:textId="77777777" w:rsidTr="00117649">
        <w:trPr>
          <w:trHeight w:val="546"/>
        </w:trPr>
        <w:tc>
          <w:tcPr>
            <w:tcW w:w="7384" w:type="dxa"/>
            <w:tcBorders>
              <w:top w:val="nil"/>
              <w:left w:val="nil"/>
              <w:bottom w:val="nil"/>
              <w:right w:val="nil"/>
            </w:tcBorders>
          </w:tcPr>
          <w:p w14:paraId="71711554" w14:textId="7E7A8E42" w:rsidR="00186949" w:rsidRPr="00DB03F7" w:rsidRDefault="00BD568C" w:rsidP="00186949">
            <w:pPr>
              <w:widowControl w:val="0"/>
              <w:autoSpaceDE w:val="0"/>
              <w:autoSpaceDN w:val="0"/>
              <w:adjustRightInd w:val="0"/>
              <w:spacing w:line="240" w:lineRule="auto"/>
              <w:ind w:firstLine="284"/>
              <w:rPr>
                <w:rFonts w:eastAsia="Times New Roman"/>
                <w:rPrChange w:id="1043" w:author="Sergio Barona" w:date="2024-02-12T23:22:00Z">
                  <w:rPr>
                    <w:rFonts w:eastAsia="Times New Roman"/>
                    <w:lang w:val="es-ES_tradnl"/>
                  </w:rPr>
                </w:rPrChange>
              </w:rPr>
            </w:pPr>
            <w:r w:rsidRPr="00DB03F7">
              <w:rPr>
                <w:rFonts w:eastAsia="Times New Roman"/>
                <w:rPrChange w:id="1044" w:author="Sergio Barona" w:date="2024-02-12T23:22:00Z">
                  <w:rPr>
                    <w:rFonts w:eastAsia="Times New Roman"/>
                    <w:lang w:val="es-ES_tradnl"/>
                  </w:rPr>
                </w:rPrChange>
              </w:rPr>
              <w:lastRenderedPageBreak/>
              <w:t>Control Variables</w:t>
            </w:r>
          </w:p>
        </w:tc>
        <w:tc>
          <w:tcPr>
            <w:tcW w:w="1959" w:type="dxa"/>
            <w:tcBorders>
              <w:top w:val="nil"/>
              <w:left w:val="nil"/>
              <w:bottom w:val="nil"/>
              <w:right w:val="nil"/>
            </w:tcBorders>
          </w:tcPr>
          <w:p w14:paraId="1A4C3686" w14:textId="77777777" w:rsidR="00186949" w:rsidRPr="00DB03F7" w:rsidRDefault="00186949" w:rsidP="00186949">
            <w:pPr>
              <w:widowControl w:val="0"/>
              <w:autoSpaceDE w:val="0"/>
              <w:autoSpaceDN w:val="0"/>
              <w:adjustRightInd w:val="0"/>
              <w:spacing w:line="240" w:lineRule="auto"/>
              <w:ind w:firstLine="284"/>
              <w:jc w:val="both"/>
              <w:rPr>
                <w:rPrChange w:id="1045" w:author="Sergio Barona" w:date="2024-02-12T23:22:00Z">
                  <w:rPr>
                    <w:lang w:val="es-ES_tradnl"/>
                  </w:rPr>
                </w:rPrChange>
              </w:rPr>
            </w:pPr>
            <w:r w:rsidRPr="00DB03F7">
              <w:rPr>
                <w:rPrChange w:id="1046" w:author="Sergio Barona" w:date="2024-02-12T23:22:00Z">
                  <w:rPr>
                    <w:lang w:val="es-ES_tradnl"/>
                  </w:rPr>
                </w:rPrChange>
              </w:rPr>
              <w:t>Sí</w:t>
            </w:r>
          </w:p>
        </w:tc>
      </w:tr>
      <w:tr w:rsidR="007C13C9" w:rsidRPr="00DB03F7" w14:paraId="6F3D6DF4" w14:textId="77777777" w:rsidTr="00117649">
        <w:trPr>
          <w:trHeight w:val="570"/>
        </w:trPr>
        <w:tc>
          <w:tcPr>
            <w:tcW w:w="7384" w:type="dxa"/>
            <w:tcBorders>
              <w:top w:val="nil"/>
              <w:left w:val="nil"/>
              <w:bottom w:val="nil"/>
              <w:right w:val="nil"/>
            </w:tcBorders>
          </w:tcPr>
          <w:p w14:paraId="06B365F7" w14:textId="77777777" w:rsidR="00186949" w:rsidRPr="00DB03F7" w:rsidRDefault="00000000" w:rsidP="00186949">
            <w:pPr>
              <w:widowControl w:val="0"/>
              <w:autoSpaceDE w:val="0"/>
              <w:autoSpaceDN w:val="0"/>
              <w:adjustRightInd w:val="0"/>
              <w:spacing w:line="240" w:lineRule="auto"/>
              <w:ind w:firstLine="284"/>
              <w:rPr>
                <w:rFonts w:eastAsia="Times New Roman"/>
                <w:rPrChange w:id="1047" w:author="Sergio Barona" w:date="2024-02-12T23:22:00Z">
                  <w:rPr>
                    <w:rFonts w:eastAsia="Times New Roman"/>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1048" w:author="Sergio Barona" w:date="2024-02-12T23:22:00Z">
                          <w:rPr>
                            <w:rFonts w:ascii="Cambria Math" w:hAnsi="Cambria Math"/>
                            <w:lang w:val="es-ES_tradnl"/>
                          </w:rPr>
                        </w:rPrChange>
                      </w:rPr>
                      <m:t>R</m:t>
                    </m:r>
                  </m:e>
                  <m:sup>
                    <m:r>
                      <m:rPr>
                        <m:sty m:val="p"/>
                      </m:rPr>
                      <w:rPr>
                        <w:rFonts w:ascii="Cambria Math" w:hAnsi="Cambria Math"/>
                        <w:rPrChange w:id="1049" w:author="Sergio Barona" w:date="2024-02-12T23:22:00Z">
                          <w:rPr>
                            <w:rFonts w:ascii="Cambria Math" w:hAnsi="Cambria Math"/>
                            <w:lang w:val="es-ES_tradnl"/>
                          </w:rPr>
                        </w:rPrChange>
                      </w:rPr>
                      <m:t>2</m:t>
                    </m:r>
                  </m:sup>
                </m:sSup>
              </m:oMath>
            </m:oMathPara>
          </w:p>
        </w:tc>
        <w:tc>
          <w:tcPr>
            <w:tcW w:w="1959" w:type="dxa"/>
            <w:tcBorders>
              <w:top w:val="nil"/>
              <w:left w:val="nil"/>
              <w:bottom w:val="nil"/>
              <w:right w:val="nil"/>
            </w:tcBorders>
          </w:tcPr>
          <w:p w14:paraId="2B5B78FE" w14:textId="77777777" w:rsidR="00186949" w:rsidRPr="00DB03F7" w:rsidRDefault="00186949" w:rsidP="00186949">
            <w:pPr>
              <w:widowControl w:val="0"/>
              <w:autoSpaceDE w:val="0"/>
              <w:autoSpaceDN w:val="0"/>
              <w:adjustRightInd w:val="0"/>
              <w:spacing w:line="240" w:lineRule="auto"/>
              <w:ind w:firstLine="284"/>
              <w:jc w:val="both"/>
              <w:rPr>
                <w:rPrChange w:id="1050" w:author="Sergio Barona" w:date="2024-02-12T23:22:00Z">
                  <w:rPr>
                    <w:lang w:val="es-ES_tradnl"/>
                  </w:rPr>
                </w:rPrChange>
              </w:rPr>
            </w:pPr>
            <w:r w:rsidRPr="00DB03F7">
              <w:rPr>
                <w:rPrChange w:id="1051" w:author="Sergio Barona" w:date="2024-02-12T23:22:00Z">
                  <w:rPr>
                    <w:lang w:val="es-ES_tradnl"/>
                  </w:rPr>
                </w:rPrChange>
              </w:rPr>
              <w:t>0.78</w:t>
            </w:r>
          </w:p>
        </w:tc>
      </w:tr>
      <w:tr w:rsidR="007C13C9" w:rsidRPr="00DB03F7"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DB03F7" w:rsidRDefault="00186949" w:rsidP="00186949">
            <w:pPr>
              <w:widowControl w:val="0"/>
              <w:autoSpaceDE w:val="0"/>
              <w:autoSpaceDN w:val="0"/>
              <w:adjustRightInd w:val="0"/>
              <w:spacing w:line="240" w:lineRule="auto"/>
              <w:ind w:firstLine="284"/>
              <w:rPr>
                <w:rFonts w:eastAsia="Times New Roman"/>
                <w:rPrChange w:id="1052" w:author="Sergio Barona" w:date="2024-02-12T23:22:00Z">
                  <w:rPr>
                    <w:rFonts w:eastAsia="Times New Roman"/>
                    <w:lang w:val="es-ES_tradnl"/>
                  </w:rPr>
                </w:rPrChange>
              </w:rPr>
            </w:pPr>
            <w:r w:rsidRPr="00DB03F7">
              <w:rPr>
                <w:rFonts w:eastAsia="Times New Roman"/>
                <w:rPrChange w:id="1053" w:author="Sergio Barona" w:date="2024-02-12T23:22:00Z">
                  <w:rPr>
                    <w:rFonts w:eastAsia="Times New Roman"/>
                    <w:lang w:val="es-ES_tradnl"/>
                  </w:rPr>
                </w:rPrChange>
              </w:rPr>
              <w:t xml:space="preserve">Nº </w:t>
            </w:r>
            <w:r w:rsidR="00BD568C" w:rsidRPr="00DB03F7">
              <w:rPr>
                <w:rFonts w:eastAsia="Times New Roman"/>
                <w:rPrChange w:id="1054" w:author="Sergio Barona" w:date="2024-02-12T23:22:00Z">
                  <w:rPr>
                    <w:rFonts w:eastAsia="Times New Roman"/>
                    <w:lang w:val="es-ES_tradnl"/>
                  </w:rPr>
                </w:rPrChange>
              </w:rPr>
              <w:t>of ob</w:t>
            </w:r>
            <w:r w:rsidR="00452231" w:rsidRPr="00DB03F7">
              <w:rPr>
                <w:rFonts w:eastAsia="Times New Roman"/>
                <w:rPrChange w:id="1055" w:author="Sergio Barona" w:date="2024-02-12T23:22:00Z">
                  <w:rPr>
                    <w:rFonts w:eastAsia="Times New Roman"/>
                    <w:lang w:val="es-ES_tradnl"/>
                  </w:rPr>
                </w:rPrChange>
              </w:rPr>
              <w:t>s</w:t>
            </w:r>
            <w:r w:rsidR="00BD568C" w:rsidRPr="00DB03F7">
              <w:rPr>
                <w:rFonts w:eastAsia="Times New Roman"/>
                <w:rPrChange w:id="1056" w:author="Sergio Barona" w:date="2024-02-12T23:22:00Z">
                  <w:rPr>
                    <w:rFonts w:eastAsia="Times New Roman"/>
                    <w:lang w:val="es-ES_tradnl"/>
                  </w:rPr>
                </w:rPrChange>
              </w:rPr>
              <w:t>ervations</w:t>
            </w:r>
          </w:p>
        </w:tc>
        <w:tc>
          <w:tcPr>
            <w:tcW w:w="1959" w:type="dxa"/>
            <w:tcBorders>
              <w:top w:val="nil"/>
              <w:left w:val="nil"/>
              <w:bottom w:val="single" w:sz="4" w:space="0" w:color="auto"/>
              <w:right w:val="nil"/>
            </w:tcBorders>
          </w:tcPr>
          <w:p w14:paraId="5AD4DA21" w14:textId="77777777" w:rsidR="00186949" w:rsidRPr="00DB03F7" w:rsidRDefault="00186949" w:rsidP="00186949">
            <w:pPr>
              <w:widowControl w:val="0"/>
              <w:autoSpaceDE w:val="0"/>
              <w:autoSpaceDN w:val="0"/>
              <w:adjustRightInd w:val="0"/>
              <w:spacing w:line="240" w:lineRule="auto"/>
              <w:ind w:firstLine="284"/>
              <w:jc w:val="both"/>
              <w:rPr>
                <w:rPrChange w:id="1057" w:author="Sergio Barona" w:date="2024-02-12T23:22:00Z">
                  <w:rPr>
                    <w:lang w:val="es-ES_tradnl"/>
                  </w:rPr>
                </w:rPrChange>
              </w:rPr>
            </w:pPr>
            <w:r w:rsidRPr="00DB03F7">
              <w:rPr>
                <w:rPrChange w:id="1058" w:author="Sergio Barona" w:date="2024-02-12T23:22:00Z">
                  <w:rPr>
                    <w:lang w:val="es-ES_tradnl"/>
                  </w:rPr>
                </w:rPrChange>
              </w:rPr>
              <w:t>57</w:t>
            </w:r>
          </w:p>
        </w:tc>
      </w:tr>
    </w:tbl>
    <w:p w14:paraId="32494F01" w14:textId="67A57D91" w:rsidR="00186949" w:rsidRPr="00DB03F7" w:rsidRDefault="00186949" w:rsidP="00A83858">
      <w:pPr>
        <w:spacing w:line="240" w:lineRule="auto"/>
        <w:jc w:val="both"/>
      </w:pPr>
      <w:r w:rsidRPr="00DB03F7">
        <w:t xml:space="preserve"> </w:t>
      </w:r>
      <w:r w:rsidR="00A83858" w:rsidRPr="00DB03F7">
        <w:t xml:space="preserve">T-statistics are reported in parentheses.  *, ** and *** indicate significance at 10%, 5% and 1% levels, respectively. The variable by </w:t>
      </w:r>
      <w:r w:rsidR="00612320" w:rsidRPr="00DB03F7">
        <w:t xml:space="preserve">region under </w:t>
      </w:r>
      <w:r w:rsidR="00A83858" w:rsidRPr="00DB03F7">
        <w:t>reference is East Asia and the Pacific</w:t>
      </w:r>
    </w:p>
    <w:p w14:paraId="4B783D34" w14:textId="095D1EDE" w:rsidR="00612320" w:rsidRPr="00DB03F7" w:rsidRDefault="006F62BE" w:rsidP="00FB148E">
      <w:pPr>
        <w:pStyle w:val="Prrafodelista"/>
        <w:numPr>
          <w:ilvl w:val="0"/>
          <w:numId w:val="1"/>
        </w:numPr>
        <w:jc w:val="both"/>
        <w:rPr>
          <w:b/>
        </w:rPr>
      </w:pPr>
      <w:r w:rsidRPr="00DB03F7">
        <w:rPr>
          <w:b/>
        </w:rPr>
        <w:t>Conclusion</w:t>
      </w:r>
      <w:r w:rsidR="00612320" w:rsidRPr="00DB03F7">
        <w:rPr>
          <w:b/>
        </w:rPr>
        <w:t>s</w:t>
      </w:r>
    </w:p>
    <w:p w14:paraId="394D4B5C" w14:textId="5590C92E" w:rsidR="00612320" w:rsidRPr="00DB03F7" w:rsidRDefault="00612320" w:rsidP="00FB148E">
      <w:pPr>
        <w:spacing w:line="240" w:lineRule="auto"/>
        <w:ind w:firstLine="284"/>
        <w:jc w:val="both"/>
      </w:pPr>
      <w:r w:rsidRPr="00DB03F7">
        <w:t xml:space="preserve">Religion is a broad, diverse, and complex cultural institution in which a great deal of internal logic </w:t>
      </w:r>
      <w:r w:rsidR="00FD6187" w:rsidRPr="00DB03F7">
        <w:t>is</w:t>
      </w:r>
      <w:r w:rsidRPr="00DB03F7">
        <w:t xml:space="preserve"> </w:t>
      </w:r>
      <w:r w:rsidR="0080342E" w:rsidRPr="00DB03F7">
        <w:t>present</w:t>
      </w:r>
      <w:r w:rsidRPr="00DB03F7">
        <w:t xml:space="preserve">. Hence, those who </w:t>
      </w:r>
      <w:r w:rsidR="00553D49" w:rsidRPr="00DB03F7">
        <w:t>seek to explore</w:t>
      </w:r>
      <w:r w:rsidRPr="00DB03F7">
        <w:t xml:space="preserve"> its characteristics </w:t>
      </w:r>
      <w:r w:rsidR="00553D49" w:rsidRPr="00DB03F7">
        <w:t>in search of</w:t>
      </w:r>
      <w:r w:rsidRPr="00DB03F7">
        <w:t xml:space="preserve"> clarity on its impact on any dimension of human life must </w:t>
      </w:r>
      <w:r w:rsidR="00553D49" w:rsidRPr="00DB03F7">
        <w:t>resist</w:t>
      </w:r>
      <w:r w:rsidRPr="00DB03F7">
        <w:t xml:space="preserve"> the temptation of superficial approaches that </w:t>
      </w:r>
      <w:r w:rsidR="0081774B" w:rsidRPr="00DB03F7">
        <w:t xml:space="preserve">may </w:t>
      </w:r>
      <w:r w:rsidRPr="00DB03F7">
        <w:t>arbitrarily simplify its internal complexity.</w:t>
      </w:r>
    </w:p>
    <w:p w14:paraId="13A8DEED" w14:textId="77777777" w:rsidR="00155DC2" w:rsidRPr="00DB03F7" w:rsidRDefault="00612320" w:rsidP="00FB148E">
      <w:pPr>
        <w:spacing w:line="240" w:lineRule="auto"/>
        <w:ind w:firstLine="284"/>
        <w:jc w:val="both"/>
      </w:pPr>
      <w:r w:rsidRPr="00DB03F7">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DB03F7">
        <w:t>of</w:t>
      </w:r>
      <w:r w:rsidRPr="00DB03F7">
        <w:t xml:space="preserve"> address</w:t>
      </w:r>
      <w:r w:rsidR="0081774B" w:rsidRPr="00DB03F7">
        <w:t>ing</w:t>
      </w:r>
      <w:r w:rsidRPr="00DB03F7">
        <w:t xml:space="preserve"> climate change a</w:t>
      </w:r>
      <w:r w:rsidR="0081774B" w:rsidRPr="00DB03F7">
        <w:t>s well as offering</w:t>
      </w:r>
      <w:r w:rsidRPr="00DB03F7">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DB03F7">
        <w:t>deal with</w:t>
      </w:r>
      <w:r w:rsidRPr="00DB03F7">
        <w:t xml:space="preserve"> climate change. We have hypothesized that the higher a country's level of religious tolerance, the greater its ability </w:t>
      </w:r>
      <w:r w:rsidR="0081774B" w:rsidRPr="00DB03F7">
        <w:t xml:space="preserve">will be </w:t>
      </w:r>
      <w:r w:rsidRPr="00DB03F7">
        <w:t xml:space="preserve">to adopt stricter climate change policies. </w:t>
      </w:r>
    </w:p>
    <w:p w14:paraId="1053402C" w14:textId="205C655A" w:rsidR="00612320" w:rsidRPr="00DB03F7" w:rsidRDefault="00612320" w:rsidP="00FB148E">
      <w:pPr>
        <w:spacing w:line="240" w:lineRule="auto"/>
        <w:ind w:firstLine="284"/>
        <w:jc w:val="both"/>
      </w:pPr>
      <w:r w:rsidRPr="00DB03F7">
        <w:t xml:space="preserve">In the same vein, we could </w:t>
      </w:r>
      <w:r w:rsidR="0081774B" w:rsidRPr="00DB03F7">
        <w:t>maintain</w:t>
      </w:r>
      <w:r w:rsidRPr="00DB03F7">
        <w:t xml:space="preserve"> that fundamentalist and intolerant </w:t>
      </w:r>
      <w:r w:rsidR="0081774B" w:rsidRPr="00DB03F7">
        <w:t>behaviours</w:t>
      </w:r>
      <w:r w:rsidRPr="00DB03F7">
        <w:t xml:space="preserve"> would be a barrier to the implementation of such policies. Thus, politicians and international organizations can </w:t>
      </w:r>
      <w:r w:rsidR="0081774B" w:rsidRPr="00DB03F7">
        <w:t>channel</w:t>
      </w:r>
      <w:r w:rsidRPr="00DB03F7">
        <w:t xml:space="preserve"> their efforts </w:t>
      </w:r>
      <w:r w:rsidR="0081774B" w:rsidRPr="00DB03F7">
        <w:t>towards</w:t>
      </w:r>
      <w:r w:rsidRPr="00DB03F7">
        <w:t xml:space="preserve"> strengthening interreligious dialogue as a way </w:t>
      </w:r>
      <w:r w:rsidR="006154F9" w:rsidRPr="00DB03F7">
        <w:t xml:space="preserve">of </w:t>
      </w:r>
      <w:r w:rsidR="0081774B" w:rsidRPr="00DB03F7">
        <w:t>achieving more favourable</w:t>
      </w:r>
      <w:r w:rsidRPr="00DB03F7">
        <w:t xml:space="preserve"> coexistence among nations and </w:t>
      </w:r>
      <w:r w:rsidR="0081774B" w:rsidRPr="00DB03F7">
        <w:t>offer</w:t>
      </w:r>
      <w:r w:rsidR="006154F9" w:rsidRPr="00DB03F7">
        <w:t>ing</w:t>
      </w:r>
      <w:r w:rsidRPr="00DB03F7">
        <w:t xml:space="preserve"> a more efficient approach to programs to address climate change.</w:t>
      </w:r>
    </w:p>
    <w:p w14:paraId="45AF47FC" w14:textId="466C15BE" w:rsidR="00612320" w:rsidRPr="00DB03F7" w:rsidRDefault="00612320" w:rsidP="002A1EE7">
      <w:pPr>
        <w:jc w:val="both"/>
      </w:pPr>
      <w:r w:rsidRPr="00DB03F7">
        <w:t xml:space="preserve">In this way, we contribute to </w:t>
      </w:r>
      <w:r w:rsidR="00AF2BCA" w:rsidRPr="00DB03F7">
        <w:t>l</w:t>
      </w:r>
      <w:r w:rsidRPr="00DB03F7">
        <w:t xml:space="preserve">iterature by showing the need to </w:t>
      </w:r>
      <w:r w:rsidR="0081774B" w:rsidRPr="00DB03F7">
        <w:t>examine</w:t>
      </w:r>
      <w:r w:rsidRPr="00DB03F7">
        <w:t xml:space="preserve"> more rigorously and deeply cultural phenomena such as religion, and their internal logic, while the complexity of their internal networks allows us to </w:t>
      </w:r>
      <w:r w:rsidR="0081774B" w:rsidRPr="00DB03F7">
        <w:t>demonstrate</w:t>
      </w:r>
      <w:r w:rsidRPr="00DB03F7">
        <w:t xml:space="preserve"> dissimilar impacts depending on the angle from which these phenomena are studied. This research is limited to a specific logic, but opens the door to other approaches that </w:t>
      </w:r>
      <w:r w:rsidR="000B2DFF" w:rsidRPr="00DB03F7">
        <w:t>explore</w:t>
      </w:r>
      <w:r w:rsidRPr="00DB03F7">
        <w:t xml:space="preserve"> particular religions and their internal structures to assess the way in which they relate to strategies to </w:t>
      </w:r>
      <w:r w:rsidR="001477AB" w:rsidRPr="00DB03F7">
        <w:t>confront</w:t>
      </w:r>
      <w:r w:rsidRPr="00DB03F7">
        <w:t xml:space="preserve"> the climate crisis. </w:t>
      </w:r>
    </w:p>
    <w:p w14:paraId="631FB64C" w14:textId="52A17C44" w:rsidR="00612320" w:rsidRPr="00DB03F7" w:rsidRDefault="00612320" w:rsidP="00186949">
      <w:pPr>
        <w:spacing w:line="240" w:lineRule="auto"/>
        <w:ind w:firstLine="284"/>
        <w:jc w:val="both"/>
      </w:pPr>
    </w:p>
    <w:p w14:paraId="182923CF" w14:textId="77777777" w:rsidR="00612320" w:rsidRPr="00DB03F7" w:rsidRDefault="00612320" w:rsidP="00186949">
      <w:pPr>
        <w:spacing w:line="240" w:lineRule="auto"/>
        <w:ind w:firstLine="284"/>
        <w:jc w:val="both"/>
      </w:pPr>
    </w:p>
    <w:p w14:paraId="4380E5E0" w14:textId="77777777" w:rsidR="00186949" w:rsidRPr="00DB03F7" w:rsidRDefault="00186949" w:rsidP="00186949">
      <w:pPr>
        <w:jc w:val="both"/>
        <w:rPr>
          <w:b/>
        </w:rPr>
      </w:pPr>
    </w:p>
    <w:bookmarkEnd w:id="1"/>
    <w:p w14:paraId="42FF8EE0" w14:textId="77777777" w:rsidR="00186949" w:rsidRPr="007C13C9" w:rsidRDefault="00186949" w:rsidP="00186949">
      <w:pPr>
        <w:jc w:val="both"/>
        <w:rPr>
          <w:b/>
        </w:rPr>
      </w:pPr>
    </w:p>
    <w:sectPr w:rsidR="00186949" w:rsidRPr="007C13C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Sergio Barona" w:date="2024-02-12T22:20:00Z" w:initials="SB">
    <w:p w14:paraId="77D514F6" w14:textId="77777777" w:rsidR="00117649" w:rsidRPr="00DB03F7" w:rsidRDefault="00117649" w:rsidP="00C24108">
      <w:pPr>
        <w:pStyle w:val="Textocomentario"/>
      </w:pPr>
      <w:r w:rsidRPr="00DB03F7">
        <w:rPr>
          <w:rStyle w:val="Refdecomentario"/>
        </w:rPr>
        <w:annotationRef/>
      </w:r>
      <w:r w:rsidRPr="00DB03F7">
        <w:t>Elimine el siguiente párrafo: This environmental imbalance existing in our planet has led all the sciences to examine some of their research itineraries to take into account the effects of this new phenomenon. This explains how, from the area of economics, various objects of study have begun to be focused along these lines.</w:t>
      </w:r>
    </w:p>
  </w:comment>
  <w:comment w:id="42" w:author="Sergio Barona" w:date="2024-02-12T22:56:00Z" w:initials="SB">
    <w:p w14:paraId="6B0CAAAD" w14:textId="77777777" w:rsidR="00117649" w:rsidRPr="00DB03F7" w:rsidRDefault="00117649" w:rsidP="004B2619">
      <w:pPr>
        <w:pStyle w:val="Textocomentario"/>
      </w:pPr>
      <w:r w:rsidRPr="00DB03F7">
        <w:rPr>
          <w:rStyle w:val="Refdecomentario"/>
        </w:rPr>
        <w:annotationRef/>
      </w:r>
      <w:r w:rsidRPr="00DB03F7">
        <w:t>The former or the latter?</w:t>
      </w:r>
    </w:p>
  </w:comment>
  <w:comment w:id="79" w:author="Sergio Barona" w:date="2024-02-12T23:01:00Z" w:initials="SB">
    <w:p w14:paraId="4DCF6398" w14:textId="77777777" w:rsidR="00117649" w:rsidRPr="00117649" w:rsidRDefault="00117649" w:rsidP="00EF5A78">
      <w:pPr>
        <w:pStyle w:val="Textocomentario"/>
        <w:rPr>
          <w:lang w:val="es-CO"/>
        </w:rPr>
      </w:pPr>
      <w:r w:rsidRPr="00DB03F7">
        <w:rPr>
          <w:rStyle w:val="Refdecomentario"/>
        </w:rPr>
        <w:annotationRef/>
      </w:r>
      <w:r w:rsidRPr="00117649">
        <w:rPr>
          <w:lang w:val="es-CO"/>
        </w:rPr>
        <w:t>Eliminé la sección sobre la lógica institucional. No sé en qué medida aporta a la discusión (más allá del marco teórico aclarado en la introducción).</w:t>
      </w:r>
    </w:p>
  </w:comment>
  <w:comment w:id="123" w:author="Sergio Barona" w:date="2024-02-12T23:15:00Z" w:initials="SB">
    <w:p w14:paraId="7A529F6F" w14:textId="77777777" w:rsidR="00117649" w:rsidRPr="00117649" w:rsidRDefault="00117649" w:rsidP="00B4437A">
      <w:pPr>
        <w:pStyle w:val="Textocomentario"/>
        <w:rPr>
          <w:lang w:val="es-CO"/>
        </w:rPr>
      </w:pPr>
      <w:r w:rsidRPr="00DB03F7">
        <w:rPr>
          <w:rStyle w:val="Refdecomentario"/>
        </w:rPr>
        <w:annotationRef/>
      </w:r>
      <w:r w:rsidRPr="00117649">
        <w:rPr>
          <w:lang w:val="es-CO"/>
        </w:rPr>
        <w:t>No sé si este párrafo sea necesario. Quizá el orden es este: unos estudios dicen que la relación es positiva; otros que la relación es negativa; y otros dicen que la variable de religión es un predictor débil.</w:t>
      </w:r>
    </w:p>
  </w:comment>
  <w:comment w:id="124" w:author="Sergio Barona" w:date="2024-02-12T23:17:00Z" w:initials="SB">
    <w:p w14:paraId="2DAEBEC2" w14:textId="77777777" w:rsidR="00117649" w:rsidRPr="00117649" w:rsidRDefault="00117649" w:rsidP="00B4437A">
      <w:pPr>
        <w:pStyle w:val="Textocomentario"/>
        <w:rPr>
          <w:lang w:val="es-CO"/>
        </w:rPr>
      </w:pPr>
      <w:r w:rsidRPr="00DB03F7">
        <w:rPr>
          <w:rStyle w:val="Refdecomentario"/>
        </w:rPr>
        <w:annotationRef/>
      </w:r>
      <w:r w:rsidRPr="00117649">
        <w:rPr>
          <w:lang w:val="es-CO"/>
        </w:rPr>
        <w:t xml:space="preserve">Si se deja este párrafo, el propósito sería destacar la importancia de la religión, pero quizá debería estar al inicio y no al final. </w:t>
      </w:r>
    </w:p>
  </w:comment>
  <w:comment w:id="125" w:author="Sergio Barona" w:date="2024-02-12T23:16:00Z" w:initials="SB">
    <w:p w14:paraId="110E70D0" w14:textId="4616576E" w:rsidR="00117649" w:rsidRDefault="00117649" w:rsidP="00B4437A">
      <w:pPr>
        <w:pStyle w:val="Textocomentario"/>
      </w:pPr>
      <w:r w:rsidRPr="00DB03F7">
        <w:rPr>
          <w:rStyle w:val="Refdecomentario"/>
        </w:rPr>
        <w:annotationRef/>
      </w:r>
      <w:r w:rsidRPr="00117649">
        <w:rPr>
          <w:lang w:val="es-CO"/>
        </w:rPr>
        <w:t xml:space="preserve">Esto no está directamente relacionado con el artículo. </w:t>
      </w:r>
      <w:r w:rsidRPr="00DB03F7">
        <w:t>Recomiendo eliminar.</w:t>
      </w:r>
    </w:p>
  </w:comment>
  <w:comment w:id="183" w:author="Sergio Barona" w:date="2024-02-15T21:54:00Z" w:initials="SB">
    <w:p w14:paraId="30EBCDF1" w14:textId="77777777" w:rsidR="00B744C0" w:rsidRDefault="00B744C0" w:rsidP="00B744C0">
      <w:pPr>
        <w:pStyle w:val="Textocomentario"/>
      </w:pPr>
      <w:r>
        <w:rPr>
          <w:rStyle w:val="Refdecomentario"/>
        </w:rPr>
        <w:annotationRef/>
      </w:r>
      <w:r>
        <w:t>Esto es extraído de la traducción sobre el documento original, pero no entiendo muy bien la idea. ¿A qué nos referimos con comunicaciones nacionales? ¿Se refieren a datos nacionales que coinciden con los lineamientos de UNFCC?</w:t>
      </w:r>
    </w:p>
  </w:comment>
  <w:comment w:id="193" w:author="Sergio Barona" w:date="2024-02-15T21:53:00Z" w:initials="SB">
    <w:p w14:paraId="5F59DD1D" w14:textId="058C5B7E" w:rsidR="00B744C0" w:rsidRDefault="00B744C0" w:rsidP="00B744C0">
      <w:pPr>
        <w:pStyle w:val="Textocomentario"/>
      </w:pPr>
      <w:r>
        <w:rPr>
          <w:rStyle w:val="Refdecomentario"/>
        </w:rPr>
        <w:annotationRef/>
      </w:r>
      <w:r>
        <w:t>Los tres párrafos siguientes quedan condensados en el párrafo anterior.</w:t>
      </w:r>
    </w:p>
  </w:comment>
  <w:comment w:id="242" w:author="Sergio Barona" w:date="2024-02-15T22:15:00Z" w:initials="SB">
    <w:p w14:paraId="10BBC638" w14:textId="77777777" w:rsidR="009B7389" w:rsidRDefault="009B7389" w:rsidP="009B7389">
      <w:pPr>
        <w:pStyle w:val="Textocomentario"/>
      </w:pPr>
      <w:r>
        <w:rPr>
          <w:rStyle w:val="Refdecomentario"/>
        </w:rPr>
        <w:annotationRef/>
      </w:r>
      <w:r>
        <w:t>Recomiendo eliminar esta nota al pie.</w:t>
      </w:r>
    </w:p>
  </w:comment>
  <w:comment w:id="249" w:author="Sergio Barona" w:date="2024-02-15T22:16:00Z" w:initials="SB">
    <w:p w14:paraId="74F353D3" w14:textId="77777777" w:rsidR="009B7389" w:rsidRDefault="009B7389" w:rsidP="009B7389">
      <w:pPr>
        <w:pStyle w:val="Textocomentario"/>
      </w:pPr>
      <w:r>
        <w:rPr>
          <w:rStyle w:val="Refdecomentario"/>
        </w:rPr>
        <w:annotationRef/>
      </w:r>
      <w:r>
        <w:t>Esto hace parte del método y no de los datos.</w:t>
      </w:r>
    </w:p>
  </w:comment>
  <w:comment w:id="260" w:author="Sergio Barona" w:date="2024-02-15T22:33:00Z" w:initials="SB">
    <w:p w14:paraId="3F49857D" w14:textId="77777777" w:rsidR="00E11CC6" w:rsidRDefault="00E11CC6" w:rsidP="00E11CC6">
      <w:pPr>
        <w:pStyle w:val="Textocomentario"/>
      </w:pPr>
      <w:r>
        <w:rPr>
          <w:rStyle w:val="Refdecomentario"/>
        </w:rPr>
        <w:annotationRef/>
      </w:r>
      <w:r>
        <w:t xml:space="preserve">¿Podemos tener una cita más directa de estos elementos? </w:t>
      </w:r>
    </w:p>
  </w:comment>
  <w:comment w:id="289" w:author="Sergio Barona" w:date="2024-02-15T22:34:00Z" w:initials="SB">
    <w:p w14:paraId="68B018BB" w14:textId="77777777" w:rsidR="00E11CC6" w:rsidRDefault="00E11CC6" w:rsidP="00E11CC6">
      <w:pPr>
        <w:pStyle w:val="Textocomentario"/>
      </w:pPr>
      <w:r>
        <w:rPr>
          <w:rStyle w:val="Refdecomentario"/>
        </w:rPr>
        <w:annotationRef/>
      </w:r>
      <w:r>
        <w:t>Esta parte pertenece a los resultados porque presupone el cálculo del índice.</w:t>
      </w:r>
    </w:p>
  </w:comment>
  <w:comment w:id="308" w:author="Sergio Barona" w:date="2024-02-15T22:35:00Z" w:initials="SB">
    <w:p w14:paraId="3A5718B4" w14:textId="77777777" w:rsidR="00E11CC6" w:rsidRDefault="00E11CC6" w:rsidP="00E11CC6">
      <w:pPr>
        <w:pStyle w:val="Textocomentario"/>
      </w:pPr>
      <w:r>
        <w:rPr>
          <w:rStyle w:val="Refdecomentario"/>
        </w:rPr>
        <w:annotationRef/>
      </w:r>
      <w:r>
        <w:t>Esto también pertenece a la sección de resultados.</w:t>
      </w:r>
    </w:p>
  </w:comment>
  <w:comment w:id="613" w:author="Sergio Barona" w:date="2024-02-15T23:53:00Z" w:initials="SB">
    <w:p w14:paraId="55AF1643" w14:textId="77777777" w:rsidR="00263264" w:rsidRDefault="00263264" w:rsidP="00263264">
      <w:pPr>
        <w:pStyle w:val="Textocomentario"/>
      </w:pPr>
      <w:r>
        <w:rPr>
          <w:rStyle w:val="Refdecomentario"/>
        </w:rPr>
        <w:annotationRef/>
      </w:r>
      <w:r>
        <w:t>Hay dos opciones: o se enuncia el signo en la hipótesis nula, o dejamos la hipótesis general. Si es la primera opción, la hipótesis nula sería la siguiente: el efecto de la tolerancia religiosa sobre el índice CCPS es positiva.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D514F6" w15:done="0"/>
  <w15:commentEx w15:paraId="6B0CAAAD" w15:done="0"/>
  <w15:commentEx w15:paraId="4DCF6398" w15:done="0"/>
  <w15:commentEx w15:paraId="7A529F6F" w15:done="0"/>
  <w15:commentEx w15:paraId="2DAEBEC2" w15:paraIdParent="7A529F6F" w15:done="0"/>
  <w15:commentEx w15:paraId="110E70D0" w15:done="0"/>
  <w15:commentEx w15:paraId="30EBCDF1" w15:done="0"/>
  <w15:commentEx w15:paraId="5F59DD1D" w15:done="0"/>
  <w15:commentEx w15:paraId="10BBC638" w15:done="0"/>
  <w15:commentEx w15:paraId="74F353D3" w15:done="0"/>
  <w15:commentEx w15:paraId="3F49857D" w15:done="0"/>
  <w15:commentEx w15:paraId="68B018BB" w15:done="0"/>
  <w15:commentEx w15:paraId="3A5718B4" w15:done="0"/>
  <w15:commentEx w15:paraId="55AF16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9BCF41" w16cex:dateUtc="2024-02-13T03:20:00Z"/>
  <w16cex:commentExtensible w16cex:durableId="0BBD404E" w16cex:dateUtc="2024-02-13T03:56:00Z"/>
  <w16cex:commentExtensible w16cex:durableId="743BF533" w16cex:dateUtc="2024-02-13T04:01:00Z"/>
  <w16cex:commentExtensible w16cex:durableId="206A3DC4" w16cex:dateUtc="2024-02-13T04:15:00Z"/>
  <w16cex:commentExtensible w16cex:durableId="1E50F89B" w16cex:dateUtc="2024-02-13T04:17:00Z"/>
  <w16cex:commentExtensible w16cex:durableId="7DA4898F" w16cex:dateUtc="2024-02-13T04:16:00Z"/>
  <w16cex:commentExtensible w16cex:durableId="1C840C27" w16cex:dateUtc="2024-02-16T02:54:00Z"/>
  <w16cex:commentExtensible w16cex:durableId="70CF0473" w16cex:dateUtc="2024-02-16T02:53:00Z"/>
  <w16cex:commentExtensible w16cex:durableId="0D7BF263" w16cex:dateUtc="2024-02-16T03:15:00Z"/>
  <w16cex:commentExtensible w16cex:durableId="6A986A86" w16cex:dateUtc="2024-02-16T03:16:00Z"/>
  <w16cex:commentExtensible w16cex:durableId="7FDA2280" w16cex:dateUtc="2024-02-16T03:33:00Z"/>
  <w16cex:commentExtensible w16cex:durableId="232D5149" w16cex:dateUtc="2024-02-16T03:34:00Z"/>
  <w16cex:commentExtensible w16cex:durableId="5CF57033" w16cex:dateUtc="2024-02-16T03:35:00Z"/>
  <w16cex:commentExtensible w16cex:durableId="0D73314C" w16cex:dateUtc="2024-02-16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D514F6" w16cid:durableId="639BCF41"/>
  <w16cid:commentId w16cid:paraId="6B0CAAAD" w16cid:durableId="0BBD404E"/>
  <w16cid:commentId w16cid:paraId="4DCF6398" w16cid:durableId="743BF533"/>
  <w16cid:commentId w16cid:paraId="7A529F6F" w16cid:durableId="206A3DC4"/>
  <w16cid:commentId w16cid:paraId="2DAEBEC2" w16cid:durableId="1E50F89B"/>
  <w16cid:commentId w16cid:paraId="110E70D0" w16cid:durableId="7DA4898F"/>
  <w16cid:commentId w16cid:paraId="30EBCDF1" w16cid:durableId="1C840C27"/>
  <w16cid:commentId w16cid:paraId="5F59DD1D" w16cid:durableId="70CF0473"/>
  <w16cid:commentId w16cid:paraId="10BBC638" w16cid:durableId="0D7BF263"/>
  <w16cid:commentId w16cid:paraId="74F353D3" w16cid:durableId="6A986A86"/>
  <w16cid:commentId w16cid:paraId="3F49857D" w16cid:durableId="7FDA2280"/>
  <w16cid:commentId w16cid:paraId="68B018BB" w16cid:durableId="232D5149"/>
  <w16cid:commentId w16cid:paraId="3A5718B4" w16cid:durableId="5CF57033"/>
  <w16cid:commentId w16cid:paraId="55AF1643" w16cid:durableId="0D7331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BA8DA" w14:textId="77777777" w:rsidR="002218A0" w:rsidRPr="00DB03F7" w:rsidRDefault="002218A0" w:rsidP="006F62BE">
      <w:pPr>
        <w:spacing w:after="0" w:line="240" w:lineRule="auto"/>
      </w:pPr>
      <w:r w:rsidRPr="00DB03F7">
        <w:separator/>
      </w:r>
    </w:p>
  </w:endnote>
  <w:endnote w:type="continuationSeparator" w:id="0">
    <w:p w14:paraId="646FF3FA" w14:textId="77777777" w:rsidR="002218A0" w:rsidRPr="00DB03F7" w:rsidRDefault="002218A0"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27DA3" w14:textId="77777777" w:rsidR="002218A0" w:rsidRPr="00DB03F7" w:rsidRDefault="002218A0" w:rsidP="006F62BE">
      <w:pPr>
        <w:spacing w:after="0" w:line="240" w:lineRule="auto"/>
      </w:pPr>
      <w:r w:rsidRPr="00DB03F7">
        <w:separator/>
      </w:r>
    </w:p>
  </w:footnote>
  <w:footnote w:type="continuationSeparator" w:id="0">
    <w:p w14:paraId="5F98D27B" w14:textId="77777777" w:rsidR="002218A0" w:rsidRPr="00DB03F7" w:rsidRDefault="002218A0" w:rsidP="006F62BE">
      <w:pPr>
        <w:spacing w:after="0" w:line="240" w:lineRule="auto"/>
      </w:pPr>
      <w:r w:rsidRPr="00DB03F7">
        <w:continuationSeparator/>
      </w:r>
    </w:p>
  </w:footnote>
  <w:footnote w:id="1">
    <w:p w14:paraId="4525B4A4" w14:textId="58E79AB3" w:rsidR="00117649" w:rsidRPr="00DB03F7" w:rsidRDefault="00117649" w:rsidP="006F62BE">
      <w:pPr>
        <w:pStyle w:val="Textonotapie"/>
        <w:rPr>
          <w:lang w:val="en-GB"/>
        </w:rPr>
      </w:pPr>
      <w:r w:rsidRPr="00DB03F7">
        <w:rPr>
          <w:rStyle w:val="Refdenotaalpie"/>
          <w:lang w:val="en-GB"/>
          <w:rPrChange w:id="3" w:author="Sergio Barona" w:date="2024-02-12T23:22:00Z">
            <w:rPr>
              <w:rStyle w:val="Refdenotaalpie"/>
            </w:rPr>
          </w:rPrChange>
        </w:rPr>
        <w:footnoteRef/>
      </w:r>
      <w:r w:rsidRPr="00DB03F7">
        <w:rPr>
          <w:lang w:val="en-GB"/>
        </w:rPr>
        <w:t xml:space="preserve"> Faculty of Engineering and Sciences, Pontificia Universidad Javeriana - Cali</w:t>
      </w:r>
    </w:p>
  </w:footnote>
  <w:footnote w:id="2">
    <w:p w14:paraId="528FCA86" w14:textId="7848E863" w:rsidR="00117649" w:rsidRPr="00DB03F7" w:rsidRDefault="00117649" w:rsidP="006F62BE">
      <w:pPr>
        <w:pStyle w:val="Textonotapie"/>
        <w:rPr>
          <w:lang w:val="en-GB"/>
        </w:rPr>
      </w:pPr>
      <w:r w:rsidRPr="00DB03F7">
        <w:rPr>
          <w:rStyle w:val="Refdenotaalpie"/>
          <w:lang w:val="en-GB"/>
          <w:rPrChange w:id="4" w:author="Sergio Barona" w:date="2024-02-12T23:22:00Z">
            <w:rPr>
              <w:rStyle w:val="Refdenotaalpie"/>
            </w:rPr>
          </w:rPrChange>
        </w:rPr>
        <w:footnoteRef/>
      </w:r>
      <w:r w:rsidRPr="00DB03F7">
        <w:rPr>
          <w:lang w:val="en-GB"/>
        </w:rPr>
        <w:t xml:space="preserve"> Faculty of Economic Sciences, Pontificia Universidad Javeriana - Cali</w:t>
      </w:r>
    </w:p>
  </w:footnote>
  <w:footnote w:id="3">
    <w:p w14:paraId="71595370" w14:textId="462C2574" w:rsidR="00117649" w:rsidRPr="00DB03F7" w:rsidRDefault="00117649" w:rsidP="006F62BE">
      <w:pPr>
        <w:pStyle w:val="Textonotapie"/>
        <w:rPr>
          <w:lang w:val="en-GB"/>
        </w:rPr>
      </w:pPr>
      <w:r w:rsidRPr="00DB03F7">
        <w:rPr>
          <w:rStyle w:val="Refdenotaalpie"/>
          <w:lang w:val="en-GB"/>
          <w:rPrChange w:id="8" w:author="Sergio Barona" w:date="2024-02-12T23:22:00Z">
            <w:rPr>
              <w:rStyle w:val="Refdenotaalpie"/>
            </w:rPr>
          </w:rPrChange>
        </w:rPr>
        <w:footnoteRef/>
      </w:r>
      <w:r w:rsidRPr="00DB03F7">
        <w:rPr>
          <w:lang w:val="en-GB"/>
        </w:rPr>
        <w:t xml:space="preserve"> Guarantee access to energy which is affordable, reliable, sustainable and modern for everyone. </w:t>
      </w:r>
    </w:p>
  </w:footnote>
  <w:footnote w:id="4">
    <w:p w14:paraId="0AE2EAF3" w14:textId="25855735" w:rsidR="00117649" w:rsidRPr="00DB03F7" w:rsidRDefault="00117649" w:rsidP="006F62BE">
      <w:pPr>
        <w:pStyle w:val="Textonotapie"/>
        <w:rPr>
          <w:lang w:val="en-GB"/>
        </w:rPr>
      </w:pPr>
      <w:r w:rsidRPr="00DB03F7">
        <w:rPr>
          <w:rStyle w:val="Refdenotaalpie"/>
          <w:lang w:val="en-GB"/>
          <w:rPrChange w:id="10" w:author="Sergio Barona" w:date="2024-02-12T23:22:00Z">
            <w:rPr>
              <w:rStyle w:val="Refdenotaalpie"/>
            </w:rPr>
          </w:rPrChange>
        </w:rPr>
        <w:footnoteRef/>
      </w:r>
      <w:r w:rsidRPr="00DB03F7">
        <w:rPr>
          <w:lang w:val="en-GB"/>
        </w:rPr>
        <w:t xml:space="preserve"> Adopt urgent measures to combat climate change and its effects.</w:t>
      </w:r>
    </w:p>
  </w:footnote>
  <w:footnote w:id="5">
    <w:p w14:paraId="38405715" w14:textId="0DCB17FF" w:rsidR="00117649" w:rsidRPr="00DB03F7" w:rsidRDefault="00117649">
      <w:pPr>
        <w:pStyle w:val="Textonotapie"/>
        <w:rPr>
          <w:lang w:val="en-GB"/>
        </w:rPr>
      </w:pPr>
      <w:r w:rsidRPr="00DB03F7">
        <w:rPr>
          <w:rStyle w:val="Refdenotaalpie"/>
          <w:lang w:val="en-GB"/>
          <w:rPrChange w:id="29" w:author="Sergio Barona" w:date="2024-02-12T23:22:00Z">
            <w:rPr>
              <w:rStyle w:val="Refdenotaalpie"/>
            </w:rPr>
          </w:rPrChange>
        </w:rPr>
        <w:footnoteRef/>
      </w:r>
      <w:r w:rsidRPr="00DB03F7">
        <w:rPr>
          <w:lang w:val="en-GB"/>
        </w:rPr>
        <w:t xml:space="preserve">  Data and book of codes downloadable from </w:t>
      </w:r>
      <w:r w:rsidRPr="00DB03F7">
        <w:rPr>
          <w:lang w:val="en-GB"/>
          <w:rPrChange w:id="30" w:author="Sergio Barona" w:date="2024-02-12T23:22:00Z">
            <w:rPr/>
          </w:rPrChange>
        </w:rPr>
        <w:fldChar w:fldCharType="begin"/>
      </w:r>
      <w:r w:rsidRPr="00DB03F7">
        <w:rPr>
          <w:lang w:val="en-GB"/>
          <w:rPrChange w:id="31" w:author="Sergio Barona" w:date="2024-02-12T23:22:00Z">
            <w:rPr>
              <w:lang w:val="en-US"/>
            </w:rPr>
          </w:rPrChange>
        </w:rPr>
        <w:instrText>HYPERLINK "https://www.worldvaluessurvey.org/WVSEVStrend.jsp"</w:instrText>
      </w:r>
      <w:r w:rsidRPr="008F5385">
        <w:rPr>
          <w:lang w:val="en-GB"/>
        </w:rPr>
      </w:r>
      <w:r w:rsidRPr="00DB03F7">
        <w:rPr>
          <w:rPrChange w:id="32" w:author="Sergio Barona" w:date="2024-02-12T23:22:00Z">
            <w:rPr>
              <w:rStyle w:val="Hipervnculo"/>
              <w:lang w:val="en-GB"/>
            </w:rPr>
          </w:rPrChange>
        </w:rPr>
        <w:fldChar w:fldCharType="separate"/>
      </w:r>
      <w:r w:rsidRPr="00DB03F7">
        <w:rPr>
          <w:rStyle w:val="Hipervnculo"/>
          <w:lang w:val="en-GB"/>
        </w:rPr>
        <w:t>https://www.worldvaluessurvey.org/WVSEVStrend.jsp</w:t>
      </w:r>
      <w:r w:rsidRPr="00DB03F7">
        <w:rPr>
          <w:rStyle w:val="Hipervnculo"/>
          <w:lang w:val="en-GB"/>
        </w:rPr>
        <w:fldChar w:fldCharType="end"/>
      </w:r>
      <w:r w:rsidRPr="00DB03F7">
        <w:rPr>
          <w:lang w:val="en-GB"/>
        </w:rPr>
        <w:t xml:space="preserve">, in which reference is made to the </w:t>
      </w:r>
      <w:del w:id="33" w:author="Sergio Barona" w:date="2024-02-15T22:03:00Z">
        <w:r w:rsidRPr="00DB03F7" w:rsidDel="007F071A">
          <w:rPr>
            <w:lang w:val="en-GB"/>
          </w:rPr>
          <w:delText xml:space="preserve">VWS </w:delText>
        </w:r>
      </w:del>
      <w:ins w:id="34" w:author="Sergio Barona" w:date="2024-02-15T22:03:00Z">
        <w:r w:rsidR="007F071A">
          <w:rPr>
            <w:lang w:val="en-GB"/>
          </w:rPr>
          <w:t>WVS</w:t>
        </w:r>
        <w:r w:rsidR="007F071A" w:rsidRPr="00DB03F7">
          <w:rPr>
            <w:lang w:val="en-GB"/>
          </w:rPr>
          <w:t xml:space="preserve"> </w:t>
        </w:r>
      </w:ins>
      <w:r w:rsidRPr="00DB03F7">
        <w:rPr>
          <w:lang w:val="en-GB"/>
        </w:rPr>
        <w:t xml:space="preserve">data </w:t>
      </w:r>
      <w:proofErr w:type="gramStart"/>
      <w:r w:rsidRPr="00DB03F7">
        <w:rPr>
          <w:lang w:val="en-GB"/>
        </w:rPr>
        <w:t>base</w:t>
      </w:r>
      <w:proofErr w:type="gramEnd"/>
    </w:p>
  </w:footnote>
  <w:footnote w:id="6">
    <w:p w14:paraId="6E15CDF9" w14:textId="235F4CCC" w:rsidR="00117649" w:rsidRPr="00DB03F7" w:rsidDel="00775179" w:rsidRDefault="00117649" w:rsidP="006F62BE">
      <w:pPr>
        <w:pStyle w:val="Textonotapie"/>
        <w:jc w:val="both"/>
        <w:rPr>
          <w:del w:id="201" w:author="Sergio Barona" w:date="2024-02-15T21:50:00Z"/>
          <w:lang w:val="en-GB"/>
        </w:rPr>
      </w:pPr>
      <w:del w:id="202" w:author="Sergio Barona" w:date="2024-02-15T21:50:00Z">
        <w:r w:rsidRPr="00DB03F7" w:rsidDel="00775179">
          <w:rPr>
            <w:rStyle w:val="Refdenotaalpie"/>
            <w:lang w:val="en-GB"/>
            <w:rPrChange w:id="203" w:author="Sergio Barona" w:date="2024-02-12T23:22:00Z">
              <w:rPr>
                <w:rStyle w:val="Refdenotaalpie"/>
              </w:rPr>
            </w:rPrChange>
          </w:rPr>
          <w:footnoteRef/>
        </w:r>
        <w:r w:rsidRPr="00DB03F7" w:rsidDel="00775179">
          <w:rPr>
            <w:lang w:val="en-GB"/>
          </w:rPr>
          <w:delText xml:space="preserve">  Recognized as a tool to curb climate change.</w:delText>
        </w:r>
      </w:del>
    </w:p>
  </w:footnote>
  <w:footnote w:id="7">
    <w:p w14:paraId="77795863" w14:textId="15DFD4E7" w:rsidR="00117649" w:rsidRPr="00DB03F7" w:rsidDel="007F071A" w:rsidRDefault="00117649">
      <w:pPr>
        <w:pStyle w:val="Textonotapie"/>
        <w:rPr>
          <w:del w:id="230" w:author="Sergio Barona" w:date="2024-02-15T22:10:00Z"/>
          <w:lang w:val="en-GB"/>
        </w:rPr>
      </w:pPr>
      <w:del w:id="231" w:author="Sergio Barona" w:date="2024-02-15T22:10:00Z">
        <w:r w:rsidRPr="00DB03F7" w:rsidDel="007F071A">
          <w:rPr>
            <w:rStyle w:val="Refdenotaalpie"/>
            <w:lang w:val="en-GB"/>
            <w:rPrChange w:id="232" w:author="Sergio Barona" w:date="2024-02-12T23:22:00Z">
              <w:rPr>
                <w:rStyle w:val="Refdenotaalpie"/>
              </w:rPr>
            </w:rPrChange>
          </w:rPr>
          <w:footnoteRef/>
        </w:r>
        <w:r w:rsidRPr="00DB03F7" w:rsidDel="007F071A">
          <w:rPr>
            <w:lang w:val="en-GB"/>
          </w:rPr>
          <w:delText xml:space="preserve"> The number of countries included in this study is limited to those countries assessed in the CCPS index that, in addition, were taken into account by the WVS to measure the elements that interest us for the articulation of the religious tolerance index.</w:delText>
        </w:r>
      </w:del>
    </w:p>
  </w:footnote>
  <w:footnote w:id="8">
    <w:p w14:paraId="6E73ADC3" w14:textId="0D112E21" w:rsidR="00117649" w:rsidRPr="00DB03F7" w:rsidDel="009B7389" w:rsidRDefault="00117649" w:rsidP="006F62BE">
      <w:pPr>
        <w:pStyle w:val="Textonotapie"/>
        <w:jc w:val="both"/>
        <w:rPr>
          <w:del w:id="238" w:author="Sergio Barona" w:date="2024-02-15T22:17:00Z"/>
          <w:lang w:val="en-GB"/>
        </w:rPr>
      </w:pPr>
      <w:del w:id="239" w:author="Sergio Barona" w:date="2024-02-15T22:17:00Z">
        <w:r w:rsidRPr="00DB03F7" w:rsidDel="009B7389">
          <w:rPr>
            <w:rStyle w:val="Refdenotaalpie"/>
            <w:lang w:val="en-GB"/>
            <w:rPrChange w:id="240" w:author="Sergio Barona" w:date="2024-02-12T23:22:00Z">
              <w:rPr>
                <w:rStyle w:val="Refdenotaalpie"/>
              </w:rPr>
            </w:rPrChange>
          </w:rPr>
          <w:footnoteRef/>
        </w:r>
        <w:r w:rsidRPr="00DB03F7" w:rsidDel="009B7389">
          <w:rPr>
            <w:lang w:val="en-GB"/>
          </w:rPr>
          <w:delText xml:space="preserve"> Waves are periods of time in which respondents' responses are collected; thus, the information collected constitutes a cross-sectional dataset for the time period of the wave.</w:delText>
        </w:r>
      </w:del>
    </w:p>
  </w:footnote>
  <w:footnote w:id="9">
    <w:p w14:paraId="66DDF27F" w14:textId="03C12FFE" w:rsidR="00117649" w:rsidRPr="0099486C" w:rsidDel="009B7389" w:rsidRDefault="00117649" w:rsidP="006F62BE">
      <w:pPr>
        <w:pStyle w:val="Textonotapie"/>
        <w:jc w:val="both"/>
        <w:rPr>
          <w:del w:id="244" w:author="Sergio Barona" w:date="2024-02-15T22:15:00Z"/>
          <w:lang w:val="en-GB"/>
        </w:rPr>
      </w:pPr>
      <w:del w:id="245" w:author="Sergio Barona" w:date="2024-02-15T22:15:00Z">
        <w:r w:rsidRPr="00DB03F7" w:rsidDel="009B7389">
          <w:rPr>
            <w:rStyle w:val="Refdenotaalpie"/>
            <w:lang w:val="en-GB"/>
            <w:rPrChange w:id="246" w:author="Sergio Barona" w:date="2024-02-12T23:22:00Z">
              <w:rPr>
                <w:rStyle w:val="Refdenotaalpie"/>
              </w:rPr>
            </w:rPrChange>
          </w:rPr>
          <w:footnoteRef/>
        </w:r>
        <w:r w:rsidRPr="00DB03F7" w:rsidDel="009B7389">
          <w:rPr>
            <w:lang w:val="en-GB"/>
          </w:rPr>
          <w:delText xml:space="preserve"> The religiosity index of Sharma et al. (2021) was constructed with information up to wave six (2011-2014), while wave seven was not yet available for the year of publication.</w:delText>
        </w:r>
      </w:del>
    </w:p>
  </w:footnote>
  <w:footnote w:id="10">
    <w:p w14:paraId="706BFED9" w14:textId="77777777" w:rsidR="009B7389" w:rsidRPr="00DB03F7" w:rsidRDefault="009B7389" w:rsidP="009B7389">
      <w:pPr>
        <w:pStyle w:val="Textonotapie"/>
        <w:jc w:val="both"/>
        <w:rPr>
          <w:ins w:id="253" w:author="Sergio Barona" w:date="2024-02-15T22:17:00Z"/>
          <w:lang w:val="en-GB"/>
        </w:rPr>
      </w:pPr>
      <w:ins w:id="254" w:author="Sergio Barona" w:date="2024-02-15T22:17:00Z">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w:t>
        </w:r>
        <w:proofErr w:type="gramStart"/>
        <w:r w:rsidRPr="00DB03F7">
          <w:rPr>
            <w:lang w:val="en-GB"/>
          </w:rPr>
          <w:t>time period</w:t>
        </w:r>
        <w:proofErr w:type="gramEnd"/>
        <w:r w:rsidRPr="00DB03F7">
          <w:rPr>
            <w:lang w:val="en-GB"/>
          </w:rPr>
          <w:t xml:space="preserve"> of the wave.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12E6"/>
    <w:multiLevelType w:val="hybridMultilevel"/>
    <w:tmpl w:val="E8B864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779495959">
    <w:abstractNumId w:val="0"/>
  </w:num>
  <w:num w:numId="2" w16cid:durableId="9181177">
    <w:abstractNumId w:val="2"/>
  </w:num>
  <w:num w:numId="3" w16cid:durableId="356582261">
    <w:abstractNumId w:val="3"/>
  </w:num>
  <w:num w:numId="4" w16cid:durableId="113596956">
    <w:abstractNumId w:val="1"/>
  </w:num>
  <w:num w:numId="5" w16cid:durableId="127651740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o Barona">
    <w15:presenceInfo w15:providerId="AD" w15:userId="S::sergiobaronam@javerianacali.edu.co::8d5e16bc-e19b-4f8b-a978-05caa01e9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6AA7"/>
    <w:rsid w:val="00056DB0"/>
    <w:rsid w:val="00060D7E"/>
    <w:rsid w:val="0006147B"/>
    <w:rsid w:val="00061EBB"/>
    <w:rsid w:val="00064312"/>
    <w:rsid w:val="00067432"/>
    <w:rsid w:val="00087789"/>
    <w:rsid w:val="000909B6"/>
    <w:rsid w:val="0009254A"/>
    <w:rsid w:val="00095922"/>
    <w:rsid w:val="000A08D7"/>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B31FC"/>
    <w:rsid w:val="001B43A4"/>
    <w:rsid w:val="001C14F5"/>
    <w:rsid w:val="001C6C64"/>
    <w:rsid w:val="001D5974"/>
    <w:rsid w:val="001E51A4"/>
    <w:rsid w:val="001E572B"/>
    <w:rsid w:val="001F4BB0"/>
    <w:rsid w:val="00212138"/>
    <w:rsid w:val="0021311E"/>
    <w:rsid w:val="00215F6F"/>
    <w:rsid w:val="00220C98"/>
    <w:rsid w:val="002218A0"/>
    <w:rsid w:val="002243D6"/>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73C6"/>
    <w:rsid w:val="00310713"/>
    <w:rsid w:val="003158DC"/>
    <w:rsid w:val="0031640D"/>
    <w:rsid w:val="00325572"/>
    <w:rsid w:val="00325CC7"/>
    <w:rsid w:val="003262B2"/>
    <w:rsid w:val="003272DD"/>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5815"/>
    <w:rsid w:val="003B6BBE"/>
    <w:rsid w:val="003C20A0"/>
    <w:rsid w:val="003C29C4"/>
    <w:rsid w:val="003D18D4"/>
    <w:rsid w:val="003D4185"/>
    <w:rsid w:val="003D6819"/>
    <w:rsid w:val="003F0834"/>
    <w:rsid w:val="003F1C6A"/>
    <w:rsid w:val="004071BD"/>
    <w:rsid w:val="00412427"/>
    <w:rsid w:val="0042086A"/>
    <w:rsid w:val="0042688E"/>
    <w:rsid w:val="00427D97"/>
    <w:rsid w:val="00433EF6"/>
    <w:rsid w:val="00441025"/>
    <w:rsid w:val="00445298"/>
    <w:rsid w:val="00452231"/>
    <w:rsid w:val="00452DCF"/>
    <w:rsid w:val="00456C52"/>
    <w:rsid w:val="00461219"/>
    <w:rsid w:val="004701B0"/>
    <w:rsid w:val="004704F2"/>
    <w:rsid w:val="0047128E"/>
    <w:rsid w:val="004840AC"/>
    <w:rsid w:val="00486E12"/>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FD7"/>
    <w:rsid w:val="005038F5"/>
    <w:rsid w:val="0050638F"/>
    <w:rsid w:val="005065EC"/>
    <w:rsid w:val="00510283"/>
    <w:rsid w:val="00533361"/>
    <w:rsid w:val="00543B6D"/>
    <w:rsid w:val="00553D49"/>
    <w:rsid w:val="00554AAD"/>
    <w:rsid w:val="00557FE5"/>
    <w:rsid w:val="00561029"/>
    <w:rsid w:val="005642AA"/>
    <w:rsid w:val="005678FF"/>
    <w:rsid w:val="00577AE1"/>
    <w:rsid w:val="005823F6"/>
    <w:rsid w:val="005827CF"/>
    <w:rsid w:val="0058465E"/>
    <w:rsid w:val="005855E7"/>
    <w:rsid w:val="00585A47"/>
    <w:rsid w:val="005923E0"/>
    <w:rsid w:val="0059485A"/>
    <w:rsid w:val="005A35D8"/>
    <w:rsid w:val="005C181F"/>
    <w:rsid w:val="005C4168"/>
    <w:rsid w:val="005C42FA"/>
    <w:rsid w:val="005C4D66"/>
    <w:rsid w:val="005C7B4C"/>
    <w:rsid w:val="005D3392"/>
    <w:rsid w:val="005D500E"/>
    <w:rsid w:val="005D512A"/>
    <w:rsid w:val="005E08DA"/>
    <w:rsid w:val="005E5658"/>
    <w:rsid w:val="00603403"/>
    <w:rsid w:val="00612320"/>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76A4"/>
    <w:rsid w:val="0069589A"/>
    <w:rsid w:val="00697B70"/>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62D7"/>
    <w:rsid w:val="00731346"/>
    <w:rsid w:val="007361FF"/>
    <w:rsid w:val="007408EF"/>
    <w:rsid w:val="007447C3"/>
    <w:rsid w:val="00744BB3"/>
    <w:rsid w:val="00746776"/>
    <w:rsid w:val="0075061C"/>
    <w:rsid w:val="00764C51"/>
    <w:rsid w:val="00771285"/>
    <w:rsid w:val="00773DF9"/>
    <w:rsid w:val="00774843"/>
    <w:rsid w:val="00775179"/>
    <w:rsid w:val="0077680D"/>
    <w:rsid w:val="007833E6"/>
    <w:rsid w:val="007854C4"/>
    <w:rsid w:val="00793D55"/>
    <w:rsid w:val="007A0C44"/>
    <w:rsid w:val="007A735B"/>
    <w:rsid w:val="007B0C5B"/>
    <w:rsid w:val="007C13C9"/>
    <w:rsid w:val="007C469D"/>
    <w:rsid w:val="007C5406"/>
    <w:rsid w:val="007D431D"/>
    <w:rsid w:val="007E765C"/>
    <w:rsid w:val="007F071A"/>
    <w:rsid w:val="007F511A"/>
    <w:rsid w:val="007F7528"/>
    <w:rsid w:val="0080342E"/>
    <w:rsid w:val="00804994"/>
    <w:rsid w:val="00814848"/>
    <w:rsid w:val="00816374"/>
    <w:rsid w:val="0081774B"/>
    <w:rsid w:val="008247A2"/>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8F5385"/>
    <w:rsid w:val="00901547"/>
    <w:rsid w:val="0090190D"/>
    <w:rsid w:val="00901F1C"/>
    <w:rsid w:val="00904924"/>
    <w:rsid w:val="009058F3"/>
    <w:rsid w:val="0091259D"/>
    <w:rsid w:val="009229CE"/>
    <w:rsid w:val="00927AAF"/>
    <w:rsid w:val="009604F3"/>
    <w:rsid w:val="009629D3"/>
    <w:rsid w:val="0096312E"/>
    <w:rsid w:val="009718A6"/>
    <w:rsid w:val="0098508A"/>
    <w:rsid w:val="0099486C"/>
    <w:rsid w:val="009A7A81"/>
    <w:rsid w:val="009B18DC"/>
    <w:rsid w:val="009B1E32"/>
    <w:rsid w:val="009B51CE"/>
    <w:rsid w:val="009B59E7"/>
    <w:rsid w:val="009B72B1"/>
    <w:rsid w:val="009B7389"/>
    <w:rsid w:val="009C4DD4"/>
    <w:rsid w:val="009C68EA"/>
    <w:rsid w:val="009D2691"/>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E54D4"/>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60C39"/>
    <w:rsid w:val="00B65427"/>
    <w:rsid w:val="00B744C0"/>
    <w:rsid w:val="00B82466"/>
    <w:rsid w:val="00B83DBD"/>
    <w:rsid w:val="00B87463"/>
    <w:rsid w:val="00B90D89"/>
    <w:rsid w:val="00BA2853"/>
    <w:rsid w:val="00BA2B54"/>
    <w:rsid w:val="00BA3C1F"/>
    <w:rsid w:val="00BB31EC"/>
    <w:rsid w:val="00BC2D12"/>
    <w:rsid w:val="00BC79DB"/>
    <w:rsid w:val="00BD0C8A"/>
    <w:rsid w:val="00BD31C0"/>
    <w:rsid w:val="00BD53FB"/>
    <w:rsid w:val="00BD568C"/>
    <w:rsid w:val="00BE0B70"/>
    <w:rsid w:val="00BE1D64"/>
    <w:rsid w:val="00BF03BC"/>
    <w:rsid w:val="00BF0AB4"/>
    <w:rsid w:val="00C11E04"/>
    <w:rsid w:val="00C15993"/>
    <w:rsid w:val="00C176B2"/>
    <w:rsid w:val="00C22D4C"/>
    <w:rsid w:val="00C24108"/>
    <w:rsid w:val="00C25250"/>
    <w:rsid w:val="00C3028C"/>
    <w:rsid w:val="00C427A8"/>
    <w:rsid w:val="00C50430"/>
    <w:rsid w:val="00C526A1"/>
    <w:rsid w:val="00C61992"/>
    <w:rsid w:val="00C71418"/>
    <w:rsid w:val="00C75A76"/>
    <w:rsid w:val="00C761AE"/>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3E01"/>
    <w:rsid w:val="00D74284"/>
    <w:rsid w:val="00D7522D"/>
    <w:rsid w:val="00D81DF1"/>
    <w:rsid w:val="00D85894"/>
    <w:rsid w:val="00D95D61"/>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7008"/>
    <w:rsid w:val="00E35866"/>
    <w:rsid w:val="00E416B2"/>
    <w:rsid w:val="00E44FE5"/>
    <w:rsid w:val="00E53CB3"/>
    <w:rsid w:val="00E54994"/>
    <w:rsid w:val="00E646CE"/>
    <w:rsid w:val="00E711E1"/>
    <w:rsid w:val="00E71DCF"/>
    <w:rsid w:val="00E7365C"/>
    <w:rsid w:val="00E7688B"/>
    <w:rsid w:val="00E7744B"/>
    <w:rsid w:val="00E77BC3"/>
    <w:rsid w:val="00E811F4"/>
    <w:rsid w:val="00E856FE"/>
    <w:rsid w:val="00E96877"/>
    <w:rsid w:val="00EB7D70"/>
    <w:rsid w:val="00EC0A8E"/>
    <w:rsid w:val="00ED53CC"/>
    <w:rsid w:val="00EE387C"/>
    <w:rsid w:val="00EF5A78"/>
    <w:rsid w:val="00F048F2"/>
    <w:rsid w:val="00F0528B"/>
    <w:rsid w:val="00F16CAF"/>
    <w:rsid w:val="00F2113C"/>
    <w:rsid w:val="00F22322"/>
    <w:rsid w:val="00F25D58"/>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8301D-AA1F-4C7B-8B19-E0A3B409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7193</Words>
  <Characters>39564</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2</cp:revision>
  <dcterms:created xsi:type="dcterms:W3CDTF">2024-04-23T03:22:00Z</dcterms:created>
  <dcterms:modified xsi:type="dcterms:W3CDTF">2024-04-23T03:22:00Z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